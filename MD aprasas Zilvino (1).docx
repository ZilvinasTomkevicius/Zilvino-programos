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2C0A4" w14:textId="77777777" w:rsidR="00CC3121" w:rsidRPr="00837A51" w:rsidRDefault="00CC3121" w:rsidP="007D729D">
      <w:pPr>
        <w:jc w:val="both"/>
        <w:rPr>
          <w:rFonts w:ascii="Times New Roman" w:hAnsi="Times New Roman"/>
          <w:b/>
          <w:bCs/>
          <w:sz w:val="24"/>
          <w:szCs w:val="24"/>
        </w:rPr>
      </w:pPr>
    </w:p>
    <w:p w14:paraId="37D5483E" w14:textId="77777777" w:rsidR="00CC3121" w:rsidRPr="00837A51" w:rsidRDefault="00CC3121" w:rsidP="007D729D">
      <w:pPr>
        <w:spacing w:line="360" w:lineRule="auto"/>
        <w:jc w:val="both"/>
        <w:rPr>
          <w:rFonts w:ascii="Times New Roman" w:hAnsi="Times New Roman"/>
          <w:bCs/>
          <w:sz w:val="24"/>
          <w:szCs w:val="24"/>
        </w:rPr>
      </w:pPr>
    </w:p>
    <w:p w14:paraId="0C414553" w14:textId="77777777" w:rsidR="00CC3121" w:rsidRPr="00837A51" w:rsidRDefault="00E7190F" w:rsidP="007D729D">
      <w:pPr>
        <w:spacing w:line="360" w:lineRule="auto"/>
        <w:jc w:val="center"/>
        <w:rPr>
          <w:rFonts w:ascii="Times New Roman" w:hAnsi="Times New Roman"/>
          <w:sz w:val="24"/>
          <w:szCs w:val="24"/>
        </w:rPr>
      </w:pPr>
      <w:r w:rsidRPr="00837A51">
        <w:rPr>
          <w:rFonts w:ascii="Times New Roman" w:hAnsi="Times New Roman"/>
          <w:sz w:val="24"/>
          <w:szCs w:val="24"/>
        </w:rPr>
        <w:t>VILNIAUS VALDORFO MOKYKLA</w:t>
      </w:r>
    </w:p>
    <w:p w14:paraId="3F0D299D" w14:textId="77777777" w:rsidR="00E7190F" w:rsidRPr="00837A51" w:rsidRDefault="00E7190F" w:rsidP="007D729D">
      <w:pPr>
        <w:spacing w:line="360" w:lineRule="auto"/>
        <w:jc w:val="center"/>
        <w:rPr>
          <w:rFonts w:ascii="Times New Roman" w:hAnsi="Times New Roman"/>
          <w:sz w:val="24"/>
          <w:szCs w:val="24"/>
        </w:rPr>
      </w:pPr>
    </w:p>
    <w:p w14:paraId="7702492B" w14:textId="77777777" w:rsidR="00CC3121" w:rsidRPr="00837A51" w:rsidRDefault="00CC3121" w:rsidP="007D729D">
      <w:pPr>
        <w:autoSpaceDE w:val="0"/>
        <w:autoSpaceDN w:val="0"/>
        <w:adjustRightInd w:val="0"/>
        <w:spacing w:after="0" w:line="360" w:lineRule="auto"/>
        <w:jc w:val="center"/>
        <w:rPr>
          <w:rFonts w:ascii="Times New Roman" w:hAnsi="Times New Roman"/>
          <w:iCs/>
          <w:color w:val="000000"/>
          <w:sz w:val="24"/>
          <w:szCs w:val="24"/>
        </w:rPr>
      </w:pPr>
      <w:r w:rsidRPr="00837A51">
        <w:rPr>
          <w:rFonts w:ascii="Times New Roman" w:hAnsi="Times New Roman"/>
          <w:iCs/>
          <w:color w:val="000000"/>
          <w:sz w:val="24"/>
          <w:szCs w:val="24"/>
        </w:rPr>
        <w:t>12</w:t>
      </w:r>
      <w:r w:rsidR="00E7190F" w:rsidRPr="00837A51">
        <w:rPr>
          <w:rFonts w:ascii="Times New Roman" w:hAnsi="Times New Roman"/>
          <w:iCs/>
          <w:color w:val="000000"/>
          <w:sz w:val="24"/>
          <w:szCs w:val="24"/>
        </w:rPr>
        <w:t xml:space="preserve"> kl. METŲ DARBO PROJEKTAS</w:t>
      </w:r>
    </w:p>
    <w:p w14:paraId="2DBDEE5C" w14:textId="77777777" w:rsidR="00E7190F" w:rsidRPr="00837A51" w:rsidRDefault="00E7190F" w:rsidP="007D729D">
      <w:pPr>
        <w:autoSpaceDE w:val="0"/>
        <w:autoSpaceDN w:val="0"/>
        <w:adjustRightInd w:val="0"/>
        <w:spacing w:after="0" w:line="360" w:lineRule="auto"/>
        <w:jc w:val="center"/>
        <w:rPr>
          <w:rFonts w:ascii="Times New Roman" w:hAnsi="Times New Roman"/>
          <w:iCs/>
          <w:color w:val="000000"/>
          <w:sz w:val="24"/>
          <w:szCs w:val="24"/>
        </w:rPr>
      </w:pPr>
    </w:p>
    <w:p w14:paraId="6A6DFD16" w14:textId="77777777" w:rsidR="00E7190F" w:rsidRPr="00837A51" w:rsidRDefault="00E7190F" w:rsidP="007D729D">
      <w:pPr>
        <w:autoSpaceDE w:val="0"/>
        <w:autoSpaceDN w:val="0"/>
        <w:adjustRightInd w:val="0"/>
        <w:spacing w:after="0" w:line="360" w:lineRule="auto"/>
        <w:jc w:val="center"/>
        <w:rPr>
          <w:rFonts w:ascii="Times New Roman" w:hAnsi="Times New Roman"/>
          <w:color w:val="000000"/>
          <w:sz w:val="24"/>
          <w:szCs w:val="24"/>
        </w:rPr>
      </w:pPr>
    </w:p>
    <w:p w14:paraId="182E4737" w14:textId="3D843D1A" w:rsidR="00CC3121" w:rsidRPr="00B11305" w:rsidRDefault="00E7190F" w:rsidP="00B11305">
      <w:pPr>
        <w:autoSpaceDE w:val="0"/>
        <w:autoSpaceDN w:val="0"/>
        <w:adjustRightInd w:val="0"/>
        <w:spacing w:after="0" w:line="360" w:lineRule="auto"/>
        <w:jc w:val="center"/>
        <w:rPr>
          <w:rFonts w:ascii="Times New Roman" w:hAnsi="Times New Roman"/>
          <w:iCs/>
          <w:color w:val="000000"/>
          <w:sz w:val="24"/>
          <w:szCs w:val="24"/>
        </w:rPr>
      </w:pPr>
      <w:r w:rsidRPr="00837A51">
        <w:rPr>
          <w:rFonts w:ascii="Times New Roman" w:hAnsi="Times New Roman"/>
          <w:iCs/>
          <w:color w:val="000000"/>
          <w:sz w:val="24"/>
          <w:szCs w:val="24"/>
        </w:rPr>
        <w:t>TECHNOLOGIJŲ KRYPTIES DARBAS</w:t>
      </w:r>
    </w:p>
    <w:p w14:paraId="426EB5B6" w14:textId="77777777" w:rsidR="00CC3121" w:rsidRPr="00837A51" w:rsidRDefault="00CC3121" w:rsidP="007D729D">
      <w:pPr>
        <w:autoSpaceDE w:val="0"/>
        <w:autoSpaceDN w:val="0"/>
        <w:adjustRightInd w:val="0"/>
        <w:spacing w:after="0" w:line="360" w:lineRule="auto"/>
        <w:jc w:val="center"/>
        <w:rPr>
          <w:rFonts w:ascii="Times New Roman" w:hAnsi="Times New Roman"/>
          <w:i/>
          <w:iCs/>
          <w:color w:val="000000"/>
          <w:sz w:val="24"/>
          <w:szCs w:val="24"/>
        </w:rPr>
      </w:pPr>
    </w:p>
    <w:p w14:paraId="2C3DF1D1" w14:textId="77777777" w:rsidR="00CC3121" w:rsidRPr="00837A51" w:rsidRDefault="00CC3121" w:rsidP="007D729D">
      <w:pPr>
        <w:autoSpaceDE w:val="0"/>
        <w:autoSpaceDN w:val="0"/>
        <w:adjustRightInd w:val="0"/>
        <w:spacing w:after="0" w:line="360" w:lineRule="auto"/>
        <w:jc w:val="center"/>
        <w:rPr>
          <w:rFonts w:ascii="Times New Roman" w:hAnsi="Times New Roman"/>
          <w:i/>
          <w:iCs/>
          <w:color w:val="000000"/>
          <w:sz w:val="24"/>
          <w:szCs w:val="24"/>
        </w:rPr>
      </w:pPr>
    </w:p>
    <w:p w14:paraId="5F72AB93" w14:textId="77777777" w:rsidR="00CC3121" w:rsidRPr="00837A51" w:rsidRDefault="00CC3121" w:rsidP="007D729D">
      <w:pPr>
        <w:autoSpaceDE w:val="0"/>
        <w:autoSpaceDN w:val="0"/>
        <w:adjustRightInd w:val="0"/>
        <w:spacing w:after="0" w:line="360" w:lineRule="auto"/>
        <w:jc w:val="center"/>
        <w:rPr>
          <w:rFonts w:ascii="Times New Roman" w:hAnsi="Times New Roman"/>
          <w:i/>
          <w:iCs/>
          <w:color w:val="000000"/>
          <w:sz w:val="24"/>
          <w:szCs w:val="24"/>
        </w:rPr>
      </w:pPr>
    </w:p>
    <w:p w14:paraId="4D2D1FA3" w14:textId="0907CD04" w:rsidR="00E7190F" w:rsidRPr="00837A51" w:rsidRDefault="00E7190F" w:rsidP="007D729D">
      <w:pPr>
        <w:autoSpaceDE w:val="0"/>
        <w:autoSpaceDN w:val="0"/>
        <w:adjustRightInd w:val="0"/>
        <w:spacing w:after="0" w:line="360" w:lineRule="auto"/>
        <w:jc w:val="center"/>
        <w:rPr>
          <w:rFonts w:ascii="Times New Roman" w:hAnsi="Times New Roman"/>
          <w:iCs/>
          <w:color w:val="000000"/>
          <w:sz w:val="24"/>
          <w:szCs w:val="24"/>
        </w:rPr>
      </w:pPr>
      <w:r w:rsidRPr="00837A51">
        <w:rPr>
          <w:rFonts w:ascii="Times New Roman" w:hAnsi="Times New Roman"/>
          <w:iCs/>
          <w:color w:val="000000"/>
          <w:sz w:val="24"/>
          <w:szCs w:val="24"/>
        </w:rPr>
        <w:t>„ANDROID OPERACINĖS SISTEMOS PROGRAMĖLĖS KŪRIMAS</w:t>
      </w:r>
      <w:r w:rsidR="009B02C2" w:rsidRPr="00837A51">
        <w:rPr>
          <w:rFonts w:ascii="Times New Roman" w:hAnsi="Times New Roman"/>
          <w:iCs/>
          <w:color w:val="000000"/>
          <w:sz w:val="24"/>
          <w:szCs w:val="24"/>
        </w:rPr>
        <w:t>“</w:t>
      </w:r>
    </w:p>
    <w:p w14:paraId="08D8D3BF" w14:textId="77777777" w:rsidR="00CC3121" w:rsidRPr="00837A51" w:rsidRDefault="00CC3121" w:rsidP="007D729D">
      <w:pPr>
        <w:autoSpaceDE w:val="0"/>
        <w:autoSpaceDN w:val="0"/>
        <w:adjustRightInd w:val="0"/>
        <w:spacing w:after="0" w:line="360" w:lineRule="auto"/>
        <w:jc w:val="center"/>
        <w:rPr>
          <w:rFonts w:ascii="Times New Roman" w:hAnsi="Times New Roman"/>
          <w:i/>
          <w:iCs/>
          <w:color w:val="000000"/>
          <w:sz w:val="24"/>
          <w:szCs w:val="24"/>
        </w:rPr>
      </w:pPr>
    </w:p>
    <w:p w14:paraId="013FF1C6" w14:textId="77777777" w:rsidR="00CC3121" w:rsidRPr="00837A51" w:rsidRDefault="00CC3121" w:rsidP="007D729D">
      <w:pPr>
        <w:autoSpaceDE w:val="0"/>
        <w:autoSpaceDN w:val="0"/>
        <w:adjustRightInd w:val="0"/>
        <w:spacing w:after="0" w:line="360" w:lineRule="auto"/>
        <w:jc w:val="center"/>
        <w:rPr>
          <w:rFonts w:ascii="Times New Roman" w:hAnsi="Times New Roman"/>
          <w:i/>
          <w:iCs/>
          <w:color w:val="000000"/>
          <w:sz w:val="24"/>
          <w:szCs w:val="24"/>
        </w:rPr>
      </w:pPr>
    </w:p>
    <w:p w14:paraId="43B63834" w14:textId="77777777" w:rsidR="00CC3121" w:rsidRPr="00837A51" w:rsidRDefault="00CC3121" w:rsidP="00B11305">
      <w:pPr>
        <w:autoSpaceDE w:val="0"/>
        <w:autoSpaceDN w:val="0"/>
        <w:adjustRightInd w:val="0"/>
        <w:spacing w:after="0" w:line="360" w:lineRule="auto"/>
        <w:rPr>
          <w:rFonts w:ascii="Times New Roman" w:hAnsi="Times New Roman"/>
          <w:i/>
          <w:iCs/>
          <w:color w:val="000000"/>
          <w:sz w:val="24"/>
          <w:szCs w:val="24"/>
        </w:rPr>
      </w:pPr>
    </w:p>
    <w:p w14:paraId="4096FA85" w14:textId="77777777" w:rsidR="00CC3121" w:rsidRPr="00837A51" w:rsidRDefault="00E7190F" w:rsidP="007D729D">
      <w:pPr>
        <w:autoSpaceDE w:val="0"/>
        <w:autoSpaceDN w:val="0"/>
        <w:adjustRightInd w:val="0"/>
        <w:spacing w:after="0" w:line="360" w:lineRule="auto"/>
        <w:jc w:val="center"/>
        <w:rPr>
          <w:rFonts w:ascii="Times New Roman" w:hAnsi="Times New Roman"/>
          <w:color w:val="000000"/>
          <w:sz w:val="24"/>
          <w:szCs w:val="24"/>
        </w:rPr>
      </w:pPr>
      <w:r w:rsidRPr="00837A51">
        <w:rPr>
          <w:rFonts w:ascii="Times New Roman" w:hAnsi="Times New Roman"/>
          <w:color w:val="000000"/>
          <w:sz w:val="24"/>
          <w:szCs w:val="24"/>
        </w:rPr>
        <w:t xml:space="preserve">Autorius Žilvinas </w:t>
      </w:r>
      <w:proofErr w:type="spellStart"/>
      <w:r w:rsidRPr="00837A51">
        <w:rPr>
          <w:rFonts w:ascii="Times New Roman" w:hAnsi="Times New Roman"/>
          <w:color w:val="000000"/>
          <w:sz w:val="24"/>
          <w:szCs w:val="24"/>
        </w:rPr>
        <w:t>Tomkevičius</w:t>
      </w:r>
      <w:proofErr w:type="spellEnd"/>
    </w:p>
    <w:p w14:paraId="7B159761" w14:textId="77777777" w:rsidR="00CC3121" w:rsidRPr="00837A51" w:rsidRDefault="00CC3121" w:rsidP="007D729D">
      <w:pPr>
        <w:autoSpaceDE w:val="0"/>
        <w:autoSpaceDN w:val="0"/>
        <w:adjustRightInd w:val="0"/>
        <w:spacing w:after="0" w:line="360" w:lineRule="auto"/>
        <w:jc w:val="center"/>
        <w:rPr>
          <w:rFonts w:ascii="Times New Roman" w:hAnsi="Times New Roman"/>
          <w:color w:val="000000"/>
          <w:sz w:val="24"/>
          <w:szCs w:val="24"/>
        </w:rPr>
      </w:pPr>
    </w:p>
    <w:p w14:paraId="065D66FE" w14:textId="77777777" w:rsidR="00E7190F" w:rsidRPr="00837A51" w:rsidRDefault="00E7190F" w:rsidP="007D729D">
      <w:pPr>
        <w:autoSpaceDE w:val="0"/>
        <w:autoSpaceDN w:val="0"/>
        <w:adjustRightInd w:val="0"/>
        <w:spacing w:after="0" w:line="360" w:lineRule="auto"/>
        <w:jc w:val="center"/>
        <w:rPr>
          <w:rFonts w:ascii="Times New Roman" w:hAnsi="Times New Roman"/>
          <w:i/>
          <w:iCs/>
          <w:color w:val="000000"/>
          <w:sz w:val="24"/>
          <w:szCs w:val="24"/>
        </w:rPr>
      </w:pPr>
      <w:r w:rsidRPr="00837A51">
        <w:rPr>
          <w:rFonts w:ascii="Times New Roman" w:hAnsi="Times New Roman"/>
          <w:color w:val="000000"/>
          <w:sz w:val="24"/>
          <w:szCs w:val="24"/>
        </w:rPr>
        <w:t xml:space="preserve">Darbo vadovas Tomas </w:t>
      </w:r>
      <w:proofErr w:type="spellStart"/>
      <w:r w:rsidRPr="00837A51">
        <w:rPr>
          <w:rFonts w:ascii="Times New Roman" w:hAnsi="Times New Roman"/>
          <w:color w:val="000000"/>
          <w:sz w:val="24"/>
          <w:szCs w:val="24"/>
        </w:rPr>
        <w:t>Šiaulys</w:t>
      </w:r>
      <w:proofErr w:type="spellEnd"/>
      <w:r w:rsidRPr="00837A51">
        <w:rPr>
          <w:rFonts w:ascii="Times New Roman" w:hAnsi="Times New Roman"/>
          <w:color w:val="000000"/>
          <w:sz w:val="24"/>
          <w:szCs w:val="24"/>
        </w:rPr>
        <w:t xml:space="preserve"> Informacinių technologijų krypties mokytojas</w:t>
      </w:r>
    </w:p>
    <w:p w14:paraId="4844D066" w14:textId="77777777" w:rsidR="00CC3121" w:rsidRPr="00837A51" w:rsidRDefault="00CC3121" w:rsidP="007D729D">
      <w:pPr>
        <w:autoSpaceDE w:val="0"/>
        <w:autoSpaceDN w:val="0"/>
        <w:adjustRightInd w:val="0"/>
        <w:spacing w:after="0" w:line="360" w:lineRule="auto"/>
        <w:jc w:val="center"/>
        <w:rPr>
          <w:rFonts w:ascii="Times New Roman" w:hAnsi="Times New Roman"/>
          <w:i/>
          <w:iCs/>
          <w:color w:val="000000"/>
          <w:sz w:val="24"/>
          <w:szCs w:val="24"/>
        </w:rPr>
      </w:pPr>
    </w:p>
    <w:p w14:paraId="12FBC6C1" w14:textId="77777777" w:rsidR="00CC3121" w:rsidRPr="00837A51" w:rsidRDefault="00CC3121" w:rsidP="007D729D">
      <w:pPr>
        <w:autoSpaceDE w:val="0"/>
        <w:autoSpaceDN w:val="0"/>
        <w:adjustRightInd w:val="0"/>
        <w:spacing w:after="0" w:line="360" w:lineRule="auto"/>
        <w:jc w:val="center"/>
        <w:rPr>
          <w:rFonts w:ascii="Times New Roman" w:hAnsi="Times New Roman"/>
          <w:i/>
          <w:iCs/>
          <w:color w:val="000000"/>
          <w:sz w:val="24"/>
          <w:szCs w:val="24"/>
        </w:rPr>
      </w:pPr>
    </w:p>
    <w:p w14:paraId="60048A97" w14:textId="77777777" w:rsidR="00CC3121" w:rsidRPr="00837A51" w:rsidRDefault="00CC3121" w:rsidP="007D729D">
      <w:pPr>
        <w:autoSpaceDE w:val="0"/>
        <w:autoSpaceDN w:val="0"/>
        <w:adjustRightInd w:val="0"/>
        <w:spacing w:after="0" w:line="360" w:lineRule="auto"/>
        <w:jc w:val="center"/>
        <w:rPr>
          <w:rFonts w:ascii="Times New Roman" w:hAnsi="Times New Roman"/>
          <w:iCs/>
          <w:color w:val="000000"/>
          <w:sz w:val="24"/>
          <w:szCs w:val="24"/>
        </w:rPr>
      </w:pPr>
    </w:p>
    <w:p w14:paraId="2945B0B4" w14:textId="77777777" w:rsidR="00CC3121" w:rsidRPr="00837A51" w:rsidRDefault="00CC3121" w:rsidP="007D729D">
      <w:pPr>
        <w:autoSpaceDE w:val="0"/>
        <w:autoSpaceDN w:val="0"/>
        <w:adjustRightInd w:val="0"/>
        <w:spacing w:after="0" w:line="360" w:lineRule="auto"/>
        <w:jc w:val="center"/>
        <w:rPr>
          <w:rFonts w:ascii="Times New Roman" w:hAnsi="Times New Roman"/>
          <w:i/>
          <w:iCs/>
          <w:color w:val="000000"/>
          <w:sz w:val="24"/>
          <w:szCs w:val="24"/>
        </w:rPr>
      </w:pPr>
    </w:p>
    <w:p w14:paraId="7198A7CE" w14:textId="77777777" w:rsidR="00B937CD" w:rsidRPr="00837A51" w:rsidRDefault="00E7190F" w:rsidP="007D729D">
      <w:pPr>
        <w:spacing w:line="360" w:lineRule="auto"/>
        <w:ind w:right="-1"/>
        <w:jc w:val="center"/>
        <w:rPr>
          <w:rFonts w:ascii="Times New Roman" w:hAnsi="Times New Roman"/>
          <w:color w:val="000000"/>
          <w:sz w:val="24"/>
          <w:szCs w:val="24"/>
        </w:rPr>
      </w:pPr>
      <w:r w:rsidRPr="00837A51">
        <w:rPr>
          <w:rFonts w:ascii="Times New Roman" w:hAnsi="Times New Roman"/>
          <w:color w:val="000000"/>
          <w:sz w:val="24"/>
          <w:szCs w:val="24"/>
        </w:rPr>
        <w:t>Vilnius</w:t>
      </w:r>
    </w:p>
    <w:p w14:paraId="086A6F71" w14:textId="77777777" w:rsidR="00AE4481" w:rsidRPr="00837A51" w:rsidRDefault="00E7190F" w:rsidP="003F486F">
      <w:pPr>
        <w:spacing w:line="360" w:lineRule="auto"/>
        <w:ind w:right="-1"/>
        <w:jc w:val="center"/>
        <w:rPr>
          <w:rFonts w:ascii="Times New Roman" w:hAnsi="Times New Roman"/>
          <w:color w:val="000000"/>
          <w:sz w:val="24"/>
          <w:szCs w:val="24"/>
        </w:rPr>
      </w:pPr>
      <w:r w:rsidRPr="00837A51">
        <w:rPr>
          <w:rFonts w:ascii="Times New Roman" w:hAnsi="Times New Roman"/>
          <w:color w:val="000000"/>
          <w:sz w:val="24"/>
          <w:szCs w:val="24"/>
        </w:rPr>
        <w:t>2016</w:t>
      </w:r>
    </w:p>
    <w:p w14:paraId="76420136" w14:textId="77777777" w:rsidR="00AE4481" w:rsidRDefault="00AE4481" w:rsidP="007D729D">
      <w:pPr>
        <w:spacing w:line="360" w:lineRule="auto"/>
        <w:ind w:right="-1"/>
        <w:jc w:val="both"/>
        <w:rPr>
          <w:rFonts w:ascii="Times New Roman" w:hAnsi="Times New Roman"/>
          <w:color w:val="000000"/>
          <w:sz w:val="24"/>
          <w:szCs w:val="24"/>
        </w:rPr>
      </w:pPr>
    </w:p>
    <w:p w14:paraId="09BD946A" w14:textId="77777777" w:rsidR="00B11305" w:rsidRDefault="00B11305" w:rsidP="007D729D">
      <w:pPr>
        <w:spacing w:line="360" w:lineRule="auto"/>
        <w:ind w:right="-1"/>
        <w:jc w:val="both"/>
        <w:rPr>
          <w:rFonts w:ascii="Times New Roman" w:hAnsi="Times New Roman"/>
          <w:color w:val="000000"/>
          <w:sz w:val="24"/>
          <w:szCs w:val="24"/>
        </w:rPr>
      </w:pPr>
    </w:p>
    <w:p w14:paraId="46635EE5" w14:textId="77777777" w:rsidR="00FE0077" w:rsidRDefault="00FE0077" w:rsidP="007D729D">
      <w:pPr>
        <w:spacing w:line="360" w:lineRule="auto"/>
        <w:ind w:right="-1"/>
        <w:jc w:val="both"/>
        <w:rPr>
          <w:rFonts w:ascii="Times New Roman" w:hAnsi="Times New Roman"/>
          <w:color w:val="000000"/>
          <w:sz w:val="24"/>
          <w:szCs w:val="24"/>
        </w:rPr>
      </w:pPr>
    </w:p>
    <w:p w14:paraId="6D3C45A4" w14:textId="77777777" w:rsidR="00FE0077" w:rsidRDefault="00FE0077" w:rsidP="007D729D">
      <w:pPr>
        <w:spacing w:line="360" w:lineRule="auto"/>
        <w:ind w:right="-1"/>
        <w:jc w:val="both"/>
        <w:rPr>
          <w:rFonts w:ascii="Times New Roman" w:hAnsi="Times New Roman"/>
          <w:color w:val="000000"/>
          <w:sz w:val="24"/>
          <w:szCs w:val="24"/>
        </w:rPr>
      </w:pPr>
    </w:p>
    <w:p w14:paraId="5D35798A" w14:textId="77777777" w:rsidR="003F486F" w:rsidRDefault="003F486F" w:rsidP="007D729D">
      <w:pPr>
        <w:spacing w:line="360" w:lineRule="auto"/>
        <w:ind w:right="-1"/>
        <w:jc w:val="both"/>
        <w:rPr>
          <w:rFonts w:ascii="Times New Roman" w:hAnsi="Times New Roman"/>
          <w:color w:val="000000"/>
          <w:sz w:val="24"/>
          <w:szCs w:val="24"/>
        </w:rPr>
      </w:pPr>
    </w:p>
    <w:p w14:paraId="77991263" w14:textId="77777777" w:rsidR="00FE0077" w:rsidRPr="00837A51" w:rsidRDefault="00FE0077" w:rsidP="007D729D">
      <w:pPr>
        <w:spacing w:line="360" w:lineRule="auto"/>
        <w:ind w:right="-1"/>
        <w:jc w:val="both"/>
        <w:rPr>
          <w:rFonts w:ascii="Times New Roman" w:hAnsi="Times New Roman"/>
          <w:color w:val="000000"/>
          <w:sz w:val="24"/>
          <w:szCs w:val="24"/>
        </w:rPr>
      </w:pPr>
    </w:p>
    <w:p w14:paraId="678485F6" w14:textId="77777777" w:rsidR="00E7190F" w:rsidRPr="00837A51" w:rsidRDefault="001D7487" w:rsidP="007D729D">
      <w:pPr>
        <w:spacing w:line="360" w:lineRule="auto"/>
        <w:ind w:right="-1"/>
        <w:jc w:val="center"/>
        <w:rPr>
          <w:rFonts w:ascii="Times New Roman" w:hAnsi="Times New Roman"/>
          <w:sz w:val="24"/>
          <w:szCs w:val="24"/>
        </w:rPr>
      </w:pPr>
      <w:r w:rsidRPr="00837A51">
        <w:rPr>
          <w:rFonts w:ascii="Times New Roman" w:hAnsi="Times New Roman"/>
          <w:sz w:val="24"/>
          <w:szCs w:val="24"/>
        </w:rPr>
        <w:lastRenderedPageBreak/>
        <w:t>TURINYS</w:t>
      </w:r>
    </w:p>
    <w:p w14:paraId="62141E9C" w14:textId="77777777" w:rsidR="000A3325" w:rsidRPr="00837A51" w:rsidRDefault="000A3325">
      <w:pPr>
        <w:pStyle w:val="Turinys1"/>
        <w:tabs>
          <w:tab w:val="right" w:leader="dot" w:pos="9059"/>
        </w:tabs>
        <w:rPr>
          <w:noProof/>
        </w:rPr>
      </w:pPr>
      <w:r w:rsidRPr="00AB136A">
        <w:rPr>
          <w:rFonts w:ascii="Times New Roman" w:hAnsi="Times New Roman"/>
          <w:sz w:val="24"/>
          <w:szCs w:val="24"/>
        </w:rPr>
        <w:fldChar w:fldCharType="begin"/>
      </w:r>
      <w:r w:rsidRPr="00837A51">
        <w:rPr>
          <w:rFonts w:ascii="Times New Roman" w:hAnsi="Times New Roman"/>
          <w:sz w:val="24"/>
          <w:szCs w:val="24"/>
        </w:rPr>
        <w:instrText xml:space="preserve"> TOC \h \z \t "PAV,1" </w:instrText>
      </w:r>
      <w:r w:rsidRPr="00AB136A">
        <w:rPr>
          <w:rFonts w:ascii="Times New Roman" w:hAnsi="Times New Roman"/>
          <w:sz w:val="24"/>
          <w:szCs w:val="24"/>
        </w:rPr>
        <w:fldChar w:fldCharType="separate"/>
      </w:r>
      <w:hyperlink w:anchor="_Toc463189583" w:history="1">
        <w:r w:rsidRPr="00837A51">
          <w:rPr>
            <w:rStyle w:val="Hipersaitas"/>
            <w:noProof/>
          </w:rPr>
          <w:t>MD užduoties lentelė</w:t>
        </w:r>
        <w:r w:rsidRPr="00837A51">
          <w:rPr>
            <w:noProof/>
            <w:webHidden/>
          </w:rPr>
          <w:tab/>
        </w:r>
        <w:r w:rsidRPr="00837A51">
          <w:rPr>
            <w:noProof/>
            <w:webHidden/>
          </w:rPr>
          <w:fldChar w:fldCharType="begin"/>
        </w:r>
        <w:r w:rsidRPr="00837A51">
          <w:rPr>
            <w:noProof/>
            <w:webHidden/>
          </w:rPr>
          <w:instrText xml:space="preserve"> PAGEREF _Toc463189583 \h </w:instrText>
        </w:r>
        <w:r w:rsidRPr="00837A51">
          <w:rPr>
            <w:noProof/>
            <w:webHidden/>
          </w:rPr>
        </w:r>
        <w:r w:rsidRPr="00837A51">
          <w:rPr>
            <w:noProof/>
            <w:webHidden/>
          </w:rPr>
          <w:fldChar w:fldCharType="separate"/>
        </w:r>
        <w:r w:rsidRPr="00837A51">
          <w:rPr>
            <w:noProof/>
            <w:webHidden/>
          </w:rPr>
          <w:t>3</w:t>
        </w:r>
        <w:r w:rsidRPr="00837A51">
          <w:rPr>
            <w:noProof/>
            <w:webHidden/>
          </w:rPr>
          <w:fldChar w:fldCharType="end"/>
        </w:r>
      </w:hyperlink>
    </w:p>
    <w:p w14:paraId="38E72442" w14:textId="77777777" w:rsidR="000A3325" w:rsidRPr="00837A51" w:rsidRDefault="00CD5DB1">
      <w:pPr>
        <w:pStyle w:val="Turinys1"/>
        <w:tabs>
          <w:tab w:val="right" w:leader="dot" w:pos="9059"/>
        </w:tabs>
        <w:rPr>
          <w:noProof/>
        </w:rPr>
      </w:pPr>
      <w:hyperlink w:anchor="_Toc463189584" w:history="1">
        <w:r w:rsidR="000A3325" w:rsidRPr="00837A51">
          <w:rPr>
            <w:rStyle w:val="Hipersaitas"/>
            <w:noProof/>
          </w:rPr>
          <w:t>PAGRINDINĖS SĄVOKOS</w:t>
        </w:r>
        <w:r w:rsidR="000A3325" w:rsidRPr="00837A51">
          <w:rPr>
            <w:noProof/>
            <w:webHidden/>
          </w:rPr>
          <w:tab/>
        </w:r>
        <w:r w:rsidR="000A3325" w:rsidRPr="00837A51">
          <w:rPr>
            <w:noProof/>
            <w:webHidden/>
          </w:rPr>
          <w:fldChar w:fldCharType="begin"/>
        </w:r>
        <w:r w:rsidR="000A3325" w:rsidRPr="00837A51">
          <w:rPr>
            <w:noProof/>
            <w:webHidden/>
          </w:rPr>
          <w:instrText xml:space="preserve"> PAGEREF _Toc463189584 \h </w:instrText>
        </w:r>
        <w:r w:rsidR="000A3325" w:rsidRPr="00837A51">
          <w:rPr>
            <w:noProof/>
            <w:webHidden/>
          </w:rPr>
        </w:r>
        <w:r w:rsidR="000A3325" w:rsidRPr="00837A51">
          <w:rPr>
            <w:noProof/>
            <w:webHidden/>
          </w:rPr>
          <w:fldChar w:fldCharType="separate"/>
        </w:r>
        <w:r w:rsidR="000A3325" w:rsidRPr="00837A51">
          <w:rPr>
            <w:noProof/>
            <w:webHidden/>
          </w:rPr>
          <w:t>4</w:t>
        </w:r>
        <w:r w:rsidR="000A3325" w:rsidRPr="00837A51">
          <w:rPr>
            <w:noProof/>
            <w:webHidden/>
          </w:rPr>
          <w:fldChar w:fldCharType="end"/>
        </w:r>
      </w:hyperlink>
    </w:p>
    <w:p w14:paraId="1666CCCC" w14:textId="77777777" w:rsidR="000A3325" w:rsidRPr="00837A51" w:rsidRDefault="00CD5DB1">
      <w:pPr>
        <w:pStyle w:val="Turinys1"/>
        <w:tabs>
          <w:tab w:val="right" w:leader="dot" w:pos="9059"/>
        </w:tabs>
        <w:rPr>
          <w:noProof/>
        </w:rPr>
      </w:pPr>
      <w:hyperlink w:anchor="_Toc463189585" w:history="1">
        <w:r w:rsidR="000A3325" w:rsidRPr="00837A51">
          <w:rPr>
            <w:rStyle w:val="Hipersaitas"/>
            <w:noProof/>
          </w:rPr>
          <w:t>SANTRAUKA</w:t>
        </w:r>
        <w:r w:rsidR="000A3325" w:rsidRPr="00837A51">
          <w:rPr>
            <w:noProof/>
            <w:webHidden/>
          </w:rPr>
          <w:tab/>
        </w:r>
        <w:r w:rsidR="000A3325" w:rsidRPr="00837A51">
          <w:rPr>
            <w:noProof/>
            <w:webHidden/>
          </w:rPr>
          <w:fldChar w:fldCharType="begin"/>
        </w:r>
        <w:r w:rsidR="000A3325" w:rsidRPr="00837A51">
          <w:rPr>
            <w:noProof/>
            <w:webHidden/>
          </w:rPr>
          <w:instrText xml:space="preserve"> PAGEREF _Toc463189585 \h </w:instrText>
        </w:r>
        <w:r w:rsidR="000A3325" w:rsidRPr="00837A51">
          <w:rPr>
            <w:noProof/>
            <w:webHidden/>
          </w:rPr>
        </w:r>
        <w:r w:rsidR="000A3325" w:rsidRPr="00837A51">
          <w:rPr>
            <w:noProof/>
            <w:webHidden/>
          </w:rPr>
          <w:fldChar w:fldCharType="separate"/>
        </w:r>
        <w:r w:rsidR="000A3325" w:rsidRPr="00837A51">
          <w:rPr>
            <w:noProof/>
            <w:webHidden/>
          </w:rPr>
          <w:t>5</w:t>
        </w:r>
        <w:r w:rsidR="000A3325" w:rsidRPr="00837A51">
          <w:rPr>
            <w:noProof/>
            <w:webHidden/>
          </w:rPr>
          <w:fldChar w:fldCharType="end"/>
        </w:r>
      </w:hyperlink>
    </w:p>
    <w:p w14:paraId="00CB7944" w14:textId="77777777" w:rsidR="000A3325" w:rsidRPr="00837A51" w:rsidRDefault="00CD5DB1">
      <w:pPr>
        <w:pStyle w:val="Turinys1"/>
        <w:tabs>
          <w:tab w:val="right" w:leader="dot" w:pos="9059"/>
        </w:tabs>
        <w:rPr>
          <w:noProof/>
        </w:rPr>
      </w:pPr>
      <w:hyperlink w:anchor="_Toc463189586" w:history="1">
        <w:r w:rsidR="000A3325" w:rsidRPr="00837A51">
          <w:rPr>
            <w:rStyle w:val="Hipersaitas"/>
            <w:noProof/>
          </w:rPr>
          <w:t>ĮVADAS</w:t>
        </w:r>
        <w:r w:rsidR="000A3325" w:rsidRPr="00837A51">
          <w:rPr>
            <w:noProof/>
            <w:webHidden/>
          </w:rPr>
          <w:tab/>
        </w:r>
        <w:r w:rsidR="000A3325" w:rsidRPr="00837A51">
          <w:rPr>
            <w:noProof/>
            <w:webHidden/>
          </w:rPr>
          <w:fldChar w:fldCharType="begin"/>
        </w:r>
        <w:r w:rsidR="000A3325" w:rsidRPr="00837A51">
          <w:rPr>
            <w:noProof/>
            <w:webHidden/>
          </w:rPr>
          <w:instrText xml:space="preserve"> PAGEREF _Toc463189586 \h </w:instrText>
        </w:r>
        <w:r w:rsidR="000A3325" w:rsidRPr="00837A51">
          <w:rPr>
            <w:noProof/>
            <w:webHidden/>
          </w:rPr>
        </w:r>
        <w:r w:rsidR="000A3325" w:rsidRPr="00837A51">
          <w:rPr>
            <w:noProof/>
            <w:webHidden/>
          </w:rPr>
          <w:fldChar w:fldCharType="separate"/>
        </w:r>
        <w:r w:rsidR="000A3325" w:rsidRPr="00837A51">
          <w:rPr>
            <w:noProof/>
            <w:webHidden/>
          </w:rPr>
          <w:t>6</w:t>
        </w:r>
        <w:r w:rsidR="000A3325" w:rsidRPr="00837A51">
          <w:rPr>
            <w:noProof/>
            <w:webHidden/>
          </w:rPr>
          <w:fldChar w:fldCharType="end"/>
        </w:r>
      </w:hyperlink>
    </w:p>
    <w:p w14:paraId="18F7E04D" w14:textId="77777777" w:rsidR="000A3325" w:rsidRPr="00837A51" w:rsidRDefault="00CD5DB1">
      <w:pPr>
        <w:pStyle w:val="Turinys1"/>
        <w:tabs>
          <w:tab w:val="right" w:leader="dot" w:pos="9059"/>
        </w:tabs>
        <w:rPr>
          <w:noProof/>
        </w:rPr>
      </w:pPr>
      <w:hyperlink w:anchor="_Toc463189587" w:history="1">
        <w:r w:rsidR="000A3325" w:rsidRPr="00837A51">
          <w:rPr>
            <w:rStyle w:val="Hipersaitas"/>
            <w:noProof/>
          </w:rPr>
          <w:t>MD darbo rengimo lentelė</w:t>
        </w:r>
        <w:r w:rsidR="000A3325" w:rsidRPr="00837A51">
          <w:rPr>
            <w:noProof/>
            <w:webHidden/>
          </w:rPr>
          <w:tab/>
        </w:r>
        <w:r w:rsidR="000A3325" w:rsidRPr="00837A51">
          <w:rPr>
            <w:noProof/>
            <w:webHidden/>
          </w:rPr>
          <w:fldChar w:fldCharType="begin"/>
        </w:r>
        <w:r w:rsidR="000A3325" w:rsidRPr="00837A51">
          <w:rPr>
            <w:noProof/>
            <w:webHidden/>
          </w:rPr>
          <w:instrText xml:space="preserve"> PAGEREF _Toc463189587 \h </w:instrText>
        </w:r>
        <w:r w:rsidR="000A3325" w:rsidRPr="00837A51">
          <w:rPr>
            <w:noProof/>
            <w:webHidden/>
          </w:rPr>
        </w:r>
        <w:r w:rsidR="000A3325" w:rsidRPr="00837A51">
          <w:rPr>
            <w:noProof/>
            <w:webHidden/>
          </w:rPr>
          <w:fldChar w:fldCharType="separate"/>
        </w:r>
        <w:r w:rsidR="000A3325" w:rsidRPr="00837A51">
          <w:rPr>
            <w:noProof/>
            <w:webHidden/>
          </w:rPr>
          <w:t>7</w:t>
        </w:r>
        <w:r w:rsidR="000A3325" w:rsidRPr="00837A51">
          <w:rPr>
            <w:noProof/>
            <w:webHidden/>
          </w:rPr>
          <w:fldChar w:fldCharType="end"/>
        </w:r>
      </w:hyperlink>
    </w:p>
    <w:p w14:paraId="78649F18" w14:textId="77777777" w:rsidR="000A3325" w:rsidRPr="00837A51" w:rsidRDefault="00CD5DB1">
      <w:pPr>
        <w:pStyle w:val="Turinys1"/>
        <w:tabs>
          <w:tab w:val="right" w:leader="dot" w:pos="9059"/>
        </w:tabs>
        <w:rPr>
          <w:noProof/>
        </w:rPr>
      </w:pPr>
      <w:hyperlink w:anchor="_Toc463189588" w:history="1">
        <w:r w:rsidR="000A3325" w:rsidRPr="00837A51">
          <w:rPr>
            <w:rStyle w:val="Hipersaitas"/>
            <w:noProof/>
          </w:rPr>
          <w:t>TEMOS APŽVALGA</w:t>
        </w:r>
        <w:r w:rsidR="000A3325" w:rsidRPr="00837A51">
          <w:rPr>
            <w:noProof/>
            <w:webHidden/>
          </w:rPr>
          <w:tab/>
        </w:r>
        <w:r w:rsidR="000A3325" w:rsidRPr="00837A51">
          <w:rPr>
            <w:noProof/>
            <w:webHidden/>
          </w:rPr>
          <w:fldChar w:fldCharType="begin"/>
        </w:r>
        <w:r w:rsidR="000A3325" w:rsidRPr="00837A51">
          <w:rPr>
            <w:noProof/>
            <w:webHidden/>
          </w:rPr>
          <w:instrText xml:space="preserve"> PAGEREF _Toc463189588 \h </w:instrText>
        </w:r>
        <w:r w:rsidR="000A3325" w:rsidRPr="00837A51">
          <w:rPr>
            <w:noProof/>
            <w:webHidden/>
          </w:rPr>
        </w:r>
        <w:r w:rsidR="000A3325" w:rsidRPr="00837A51">
          <w:rPr>
            <w:noProof/>
            <w:webHidden/>
          </w:rPr>
          <w:fldChar w:fldCharType="separate"/>
        </w:r>
        <w:r w:rsidR="000A3325" w:rsidRPr="00837A51">
          <w:rPr>
            <w:noProof/>
            <w:webHidden/>
          </w:rPr>
          <w:t>8</w:t>
        </w:r>
        <w:r w:rsidR="000A3325" w:rsidRPr="00837A51">
          <w:rPr>
            <w:noProof/>
            <w:webHidden/>
          </w:rPr>
          <w:fldChar w:fldCharType="end"/>
        </w:r>
      </w:hyperlink>
    </w:p>
    <w:p w14:paraId="47385F1B" w14:textId="77777777" w:rsidR="000A3325" w:rsidRPr="00837A51" w:rsidRDefault="00CD5DB1">
      <w:pPr>
        <w:pStyle w:val="Turinys1"/>
        <w:tabs>
          <w:tab w:val="right" w:leader="dot" w:pos="9059"/>
        </w:tabs>
        <w:rPr>
          <w:noProof/>
        </w:rPr>
      </w:pPr>
      <w:hyperlink w:anchor="_Toc463189589" w:history="1">
        <w:r w:rsidR="000A3325" w:rsidRPr="00837A51">
          <w:rPr>
            <w:rStyle w:val="Hipersaitas"/>
            <w:noProof/>
          </w:rPr>
          <w:t>PROJEKTAVIMAS</w:t>
        </w:r>
        <w:r w:rsidR="000A3325" w:rsidRPr="00837A51">
          <w:rPr>
            <w:noProof/>
            <w:webHidden/>
          </w:rPr>
          <w:tab/>
        </w:r>
        <w:r w:rsidR="000A3325" w:rsidRPr="00837A51">
          <w:rPr>
            <w:noProof/>
            <w:webHidden/>
          </w:rPr>
          <w:fldChar w:fldCharType="begin"/>
        </w:r>
        <w:r w:rsidR="000A3325" w:rsidRPr="00837A51">
          <w:rPr>
            <w:noProof/>
            <w:webHidden/>
          </w:rPr>
          <w:instrText xml:space="preserve"> PAGEREF _Toc463189589 \h </w:instrText>
        </w:r>
        <w:r w:rsidR="000A3325" w:rsidRPr="00837A51">
          <w:rPr>
            <w:noProof/>
            <w:webHidden/>
          </w:rPr>
        </w:r>
        <w:r w:rsidR="000A3325" w:rsidRPr="00837A51">
          <w:rPr>
            <w:noProof/>
            <w:webHidden/>
          </w:rPr>
          <w:fldChar w:fldCharType="separate"/>
        </w:r>
        <w:r w:rsidR="000A3325" w:rsidRPr="00837A51">
          <w:rPr>
            <w:noProof/>
            <w:webHidden/>
          </w:rPr>
          <w:t>10</w:t>
        </w:r>
        <w:r w:rsidR="000A3325" w:rsidRPr="00837A51">
          <w:rPr>
            <w:noProof/>
            <w:webHidden/>
          </w:rPr>
          <w:fldChar w:fldCharType="end"/>
        </w:r>
      </w:hyperlink>
    </w:p>
    <w:p w14:paraId="58A568F2" w14:textId="77777777" w:rsidR="000A3325" w:rsidRPr="00837A51" w:rsidRDefault="00CD5DB1">
      <w:pPr>
        <w:pStyle w:val="Turinys1"/>
        <w:tabs>
          <w:tab w:val="right" w:leader="dot" w:pos="9059"/>
        </w:tabs>
        <w:rPr>
          <w:noProof/>
        </w:rPr>
      </w:pPr>
      <w:hyperlink w:anchor="_Toc463189590" w:history="1">
        <w:r w:rsidR="000A3325" w:rsidRPr="00837A51">
          <w:rPr>
            <w:rStyle w:val="Hipersaitas"/>
            <w:noProof/>
          </w:rPr>
          <w:t>PASIRINKTOS DARBUI PRIEMONĖS</w:t>
        </w:r>
        <w:r w:rsidR="000A3325" w:rsidRPr="00837A51">
          <w:rPr>
            <w:noProof/>
            <w:webHidden/>
          </w:rPr>
          <w:tab/>
        </w:r>
        <w:r w:rsidR="000A3325" w:rsidRPr="00837A51">
          <w:rPr>
            <w:noProof/>
            <w:webHidden/>
          </w:rPr>
          <w:fldChar w:fldCharType="begin"/>
        </w:r>
        <w:r w:rsidR="000A3325" w:rsidRPr="00837A51">
          <w:rPr>
            <w:noProof/>
            <w:webHidden/>
          </w:rPr>
          <w:instrText xml:space="preserve"> PAGEREF _Toc463189590 \h </w:instrText>
        </w:r>
        <w:r w:rsidR="000A3325" w:rsidRPr="00837A51">
          <w:rPr>
            <w:noProof/>
            <w:webHidden/>
          </w:rPr>
        </w:r>
        <w:r w:rsidR="000A3325" w:rsidRPr="00837A51">
          <w:rPr>
            <w:noProof/>
            <w:webHidden/>
          </w:rPr>
          <w:fldChar w:fldCharType="separate"/>
        </w:r>
        <w:r w:rsidR="000A3325" w:rsidRPr="00837A51">
          <w:rPr>
            <w:noProof/>
            <w:webHidden/>
          </w:rPr>
          <w:t>12</w:t>
        </w:r>
        <w:r w:rsidR="000A3325" w:rsidRPr="00837A51">
          <w:rPr>
            <w:noProof/>
            <w:webHidden/>
          </w:rPr>
          <w:fldChar w:fldCharType="end"/>
        </w:r>
      </w:hyperlink>
    </w:p>
    <w:p w14:paraId="5CB7F975" w14:textId="77777777" w:rsidR="000A3325" w:rsidRPr="00837A51" w:rsidRDefault="00CD5DB1">
      <w:pPr>
        <w:pStyle w:val="Turinys1"/>
        <w:tabs>
          <w:tab w:val="right" w:leader="dot" w:pos="9059"/>
        </w:tabs>
        <w:rPr>
          <w:noProof/>
        </w:rPr>
      </w:pPr>
      <w:hyperlink w:anchor="_Toc463189591" w:history="1">
        <w:r w:rsidR="000A3325" w:rsidRPr="00837A51">
          <w:rPr>
            <w:rStyle w:val="Hipersaitas"/>
            <w:noProof/>
          </w:rPr>
          <w:t>TECHNOLOGINIAI PROCESAI IR JŲ REZULTATAI</w:t>
        </w:r>
        <w:r w:rsidR="000A3325" w:rsidRPr="00837A51">
          <w:rPr>
            <w:noProof/>
            <w:webHidden/>
          </w:rPr>
          <w:tab/>
        </w:r>
        <w:r w:rsidR="000A3325" w:rsidRPr="00837A51">
          <w:rPr>
            <w:noProof/>
            <w:webHidden/>
          </w:rPr>
          <w:fldChar w:fldCharType="begin"/>
        </w:r>
        <w:r w:rsidR="000A3325" w:rsidRPr="00837A51">
          <w:rPr>
            <w:noProof/>
            <w:webHidden/>
          </w:rPr>
          <w:instrText xml:space="preserve"> PAGEREF _Toc463189591 \h </w:instrText>
        </w:r>
        <w:r w:rsidR="000A3325" w:rsidRPr="00837A51">
          <w:rPr>
            <w:noProof/>
            <w:webHidden/>
          </w:rPr>
        </w:r>
        <w:r w:rsidR="000A3325" w:rsidRPr="00837A51">
          <w:rPr>
            <w:noProof/>
            <w:webHidden/>
          </w:rPr>
          <w:fldChar w:fldCharType="separate"/>
        </w:r>
        <w:r w:rsidR="000A3325" w:rsidRPr="00837A51">
          <w:rPr>
            <w:noProof/>
            <w:webHidden/>
          </w:rPr>
          <w:t>13</w:t>
        </w:r>
        <w:r w:rsidR="000A3325" w:rsidRPr="00837A51">
          <w:rPr>
            <w:noProof/>
            <w:webHidden/>
          </w:rPr>
          <w:fldChar w:fldCharType="end"/>
        </w:r>
      </w:hyperlink>
    </w:p>
    <w:p w14:paraId="18E9ECC6" w14:textId="77777777" w:rsidR="000A3325" w:rsidRPr="00837A51" w:rsidRDefault="00837A51">
      <w:pPr>
        <w:pStyle w:val="Turinys1"/>
        <w:tabs>
          <w:tab w:val="right" w:leader="dot" w:pos="9059"/>
        </w:tabs>
        <w:rPr>
          <w:noProof/>
        </w:rPr>
      </w:pPr>
      <w:r w:rsidRPr="00B11305">
        <w:fldChar w:fldCharType="begin"/>
      </w:r>
      <w:r w:rsidRPr="00837A51">
        <w:instrText xml:space="preserve"> HYPERLINK \l "_Toc463189592" </w:instrText>
      </w:r>
      <w:r w:rsidRPr="00B11305">
        <w:fldChar w:fldCharType="separate"/>
      </w:r>
      <w:r w:rsidR="000A3325" w:rsidRPr="00837A51">
        <w:rPr>
          <w:rStyle w:val="Hipersaitas"/>
          <w:noProof/>
          <w:rPrChange w:id="0" w:author="Tomik" w:date="2016-10-02T23:58:00Z">
            <w:rPr>
              <w:rStyle w:val="Hipersaitas"/>
              <w:noProof/>
              <w:lang w:val="en-GB"/>
            </w:rPr>
          </w:rPrChange>
        </w:rPr>
        <w:t>IŠVADOS</w:t>
      </w:r>
      <w:r w:rsidR="000A3325" w:rsidRPr="00AB136A">
        <w:rPr>
          <w:noProof/>
          <w:webHidden/>
        </w:rPr>
        <w:tab/>
      </w:r>
      <w:r w:rsidR="000A3325" w:rsidRPr="00B11305">
        <w:rPr>
          <w:noProof/>
          <w:webHidden/>
        </w:rPr>
        <w:fldChar w:fldCharType="begin"/>
      </w:r>
      <w:r w:rsidR="000A3325" w:rsidRPr="00837A51">
        <w:rPr>
          <w:noProof/>
          <w:webHidden/>
        </w:rPr>
        <w:instrText xml:space="preserve"> PAGEREF _Toc463189592 \h </w:instrText>
      </w:r>
      <w:r w:rsidR="000A3325" w:rsidRPr="00B11305">
        <w:rPr>
          <w:noProof/>
          <w:webHidden/>
        </w:rPr>
      </w:r>
      <w:r w:rsidR="000A3325" w:rsidRPr="00B11305">
        <w:rPr>
          <w:noProof/>
          <w:webHidden/>
          <w:rPrChange w:id="1" w:author="Tomik" w:date="2016-10-02T23:58:00Z">
            <w:rPr>
              <w:noProof/>
              <w:webHidden/>
            </w:rPr>
          </w:rPrChange>
        </w:rPr>
        <w:fldChar w:fldCharType="separate"/>
      </w:r>
      <w:r w:rsidR="000A3325" w:rsidRPr="00837A51">
        <w:rPr>
          <w:noProof/>
          <w:webHidden/>
        </w:rPr>
        <w:t>17</w:t>
      </w:r>
      <w:r w:rsidR="000A3325" w:rsidRPr="00B11305">
        <w:rPr>
          <w:noProof/>
          <w:webHidden/>
        </w:rPr>
        <w:fldChar w:fldCharType="end"/>
      </w:r>
      <w:r w:rsidRPr="00B11305">
        <w:rPr>
          <w:noProof/>
        </w:rPr>
        <w:fldChar w:fldCharType="end"/>
      </w:r>
    </w:p>
    <w:p w14:paraId="612D37A7" w14:textId="77777777" w:rsidR="000A3325" w:rsidRPr="00837A51" w:rsidRDefault="00837A51">
      <w:pPr>
        <w:pStyle w:val="Turinys1"/>
        <w:tabs>
          <w:tab w:val="right" w:leader="dot" w:pos="9059"/>
        </w:tabs>
        <w:rPr>
          <w:noProof/>
        </w:rPr>
      </w:pPr>
      <w:r w:rsidRPr="00B11305">
        <w:fldChar w:fldCharType="begin"/>
      </w:r>
      <w:r w:rsidRPr="00837A51">
        <w:instrText xml:space="preserve"> HYPERLINK \l "_Toc463189593" </w:instrText>
      </w:r>
      <w:r w:rsidRPr="00B11305">
        <w:rPr>
          <w:rPrChange w:id="2" w:author="Tomik" w:date="2016-10-02T23:58:00Z">
            <w:rPr>
              <w:noProof/>
            </w:rPr>
          </w:rPrChange>
        </w:rPr>
        <w:fldChar w:fldCharType="separate"/>
      </w:r>
      <w:r w:rsidR="000A3325" w:rsidRPr="00837A51">
        <w:rPr>
          <w:rStyle w:val="Hipersaitas"/>
          <w:noProof/>
        </w:rPr>
        <w:t>INFORMACIJOS ŠALTINIAI</w:t>
      </w:r>
      <w:r w:rsidR="000A3325" w:rsidRPr="00837A51">
        <w:rPr>
          <w:noProof/>
          <w:webHidden/>
        </w:rPr>
        <w:tab/>
      </w:r>
      <w:r w:rsidR="000A3325" w:rsidRPr="00B11305">
        <w:rPr>
          <w:noProof/>
          <w:webHidden/>
        </w:rPr>
        <w:fldChar w:fldCharType="begin"/>
      </w:r>
      <w:r w:rsidR="000A3325" w:rsidRPr="00837A51">
        <w:rPr>
          <w:noProof/>
          <w:webHidden/>
        </w:rPr>
        <w:instrText xml:space="preserve"> PAGEREF _Toc463189593 \h </w:instrText>
      </w:r>
      <w:r w:rsidR="000A3325" w:rsidRPr="00B11305">
        <w:rPr>
          <w:noProof/>
          <w:webHidden/>
        </w:rPr>
      </w:r>
      <w:r w:rsidR="000A3325" w:rsidRPr="00B11305">
        <w:rPr>
          <w:noProof/>
          <w:webHidden/>
          <w:rPrChange w:id="3" w:author="Tomik" w:date="2016-10-02T23:58:00Z">
            <w:rPr>
              <w:noProof/>
              <w:webHidden/>
            </w:rPr>
          </w:rPrChange>
        </w:rPr>
        <w:fldChar w:fldCharType="separate"/>
      </w:r>
      <w:r w:rsidR="000A3325" w:rsidRPr="00837A51">
        <w:rPr>
          <w:noProof/>
          <w:webHidden/>
        </w:rPr>
        <w:t>19</w:t>
      </w:r>
      <w:r w:rsidR="000A3325" w:rsidRPr="00B11305">
        <w:rPr>
          <w:noProof/>
          <w:webHidden/>
        </w:rPr>
        <w:fldChar w:fldCharType="end"/>
      </w:r>
      <w:r w:rsidRPr="00B11305">
        <w:rPr>
          <w:noProof/>
        </w:rPr>
        <w:fldChar w:fldCharType="end"/>
      </w:r>
    </w:p>
    <w:p w14:paraId="1EBCE5B3" w14:textId="77777777" w:rsidR="000A3325" w:rsidRPr="00837A51" w:rsidRDefault="00837A51">
      <w:pPr>
        <w:pStyle w:val="Turinys1"/>
        <w:tabs>
          <w:tab w:val="right" w:leader="dot" w:pos="9059"/>
        </w:tabs>
        <w:rPr>
          <w:noProof/>
        </w:rPr>
      </w:pPr>
      <w:r w:rsidRPr="00B11305">
        <w:fldChar w:fldCharType="begin"/>
      </w:r>
      <w:r w:rsidRPr="00837A51">
        <w:instrText xml:space="preserve"> HYPERLINK \l "_Toc463189594" </w:instrText>
      </w:r>
      <w:r w:rsidRPr="00B11305">
        <w:rPr>
          <w:rPrChange w:id="4" w:author="Tomik" w:date="2016-10-02T23:58:00Z">
            <w:rPr>
              <w:noProof/>
            </w:rPr>
          </w:rPrChange>
        </w:rPr>
        <w:fldChar w:fldCharType="separate"/>
      </w:r>
      <w:r w:rsidR="000A3325" w:rsidRPr="00837A51">
        <w:rPr>
          <w:rStyle w:val="Hipersaitas"/>
          <w:noProof/>
        </w:rPr>
        <w:t>KŪRYBINIO DARBO IR JO APRAŠO AUTENTIŠKUMO PATVIRTINIMAS</w:t>
      </w:r>
      <w:r w:rsidR="000A3325" w:rsidRPr="00837A51">
        <w:rPr>
          <w:noProof/>
          <w:webHidden/>
        </w:rPr>
        <w:tab/>
      </w:r>
      <w:r w:rsidR="000A3325" w:rsidRPr="00B11305">
        <w:rPr>
          <w:noProof/>
          <w:webHidden/>
        </w:rPr>
        <w:fldChar w:fldCharType="begin"/>
      </w:r>
      <w:r w:rsidR="000A3325" w:rsidRPr="00837A51">
        <w:rPr>
          <w:noProof/>
          <w:webHidden/>
        </w:rPr>
        <w:instrText xml:space="preserve"> PAGEREF _Toc463189594 \h </w:instrText>
      </w:r>
      <w:r w:rsidR="000A3325" w:rsidRPr="00B11305">
        <w:rPr>
          <w:noProof/>
          <w:webHidden/>
        </w:rPr>
      </w:r>
      <w:r w:rsidR="000A3325" w:rsidRPr="00B11305">
        <w:rPr>
          <w:noProof/>
          <w:webHidden/>
          <w:rPrChange w:id="5" w:author="Tomik" w:date="2016-10-02T23:58:00Z">
            <w:rPr>
              <w:noProof/>
              <w:webHidden/>
            </w:rPr>
          </w:rPrChange>
        </w:rPr>
        <w:fldChar w:fldCharType="separate"/>
      </w:r>
      <w:r w:rsidR="000A3325" w:rsidRPr="00837A51">
        <w:rPr>
          <w:noProof/>
          <w:webHidden/>
        </w:rPr>
        <w:t>20</w:t>
      </w:r>
      <w:r w:rsidR="000A3325" w:rsidRPr="00B11305">
        <w:rPr>
          <w:noProof/>
          <w:webHidden/>
        </w:rPr>
        <w:fldChar w:fldCharType="end"/>
      </w:r>
      <w:r w:rsidRPr="00B11305">
        <w:rPr>
          <w:noProof/>
        </w:rPr>
        <w:fldChar w:fldCharType="end"/>
      </w:r>
    </w:p>
    <w:p w14:paraId="4FC4CA4F" w14:textId="77777777" w:rsidR="000A3325" w:rsidRPr="00837A51" w:rsidRDefault="000A3325" w:rsidP="000A3325">
      <w:pPr>
        <w:spacing w:line="360" w:lineRule="auto"/>
        <w:ind w:right="-1"/>
        <w:rPr>
          <w:rFonts w:ascii="Times New Roman" w:hAnsi="Times New Roman"/>
          <w:sz w:val="24"/>
          <w:szCs w:val="24"/>
        </w:rPr>
      </w:pPr>
      <w:r w:rsidRPr="00AB136A">
        <w:rPr>
          <w:rFonts w:ascii="Times New Roman" w:hAnsi="Times New Roman"/>
          <w:sz w:val="24"/>
          <w:szCs w:val="24"/>
        </w:rPr>
        <w:fldChar w:fldCharType="end"/>
      </w:r>
    </w:p>
    <w:p w14:paraId="4B922113" w14:textId="77777777" w:rsidR="003F486F" w:rsidRPr="00AB136A" w:rsidRDefault="003F486F" w:rsidP="003F486F">
      <w:pPr>
        <w:spacing w:line="360" w:lineRule="auto"/>
        <w:ind w:right="-1"/>
        <w:rPr>
          <w:rFonts w:ascii="Times New Roman" w:hAnsi="Times New Roman"/>
          <w:sz w:val="24"/>
          <w:szCs w:val="24"/>
        </w:rPr>
      </w:pPr>
    </w:p>
    <w:p w14:paraId="400BB0B7" w14:textId="77777777" w:rsidR="001D7487" w:rsidRPr="00837A51" w:rsidRDefault="001D7487" w:rsidP="007D729D">
      <w:pPr>
        <w:spacing w:line="360" w:lineRule="auto"/>
        <w:ind w:right="-1"/>
        <w:jc w:val="both"/>
        <w:rPr>
          <w:rFonts w:ascii="Times New Roman" w:hAnsi="Times New Roman"/>
          <w:sz w:val="24"/>
          <w:szCs w:val="24"/>
        </w:rPr>
      </w:pPr>
    </w:p>
    <w:p w14:paraId="1B873C04" w14:textId="77777777" w:rsidR="001D7487" w:rsidRPr="00837A51" w:rsidRDefault="001D7487" w:rsidP="007D729D">
      <w:pPr>
        <w:spacing w:line="360" w:lineRule="auto"/>
        <w:ind w:right="-1"/>
        <w:jc w:val="both"/>
        <w:rPr>
          <w:rFonts w:ascii="Times New Roman" w:hAnsi="Times New Roman"/>
          <w:sz w:val="24"/>
          <w:szCs w:val="24"/>
        </w:rPr>
      </w:pPr>
    </w:p>
    <w:p w14:paraId="2E162FA2" w14:textId="77777777" w:rsidR="001D7487" w:rsidRPr="00837A51" w:rsidRDefault="001D7487" w:rsidP="007D729D">
      <w:pPr>
        <w:spacing w:line="360" w:lineRule="auto"/>
        <w:ind w:right="-1"/>
        <w:jc w:val="both"/>
        <w:rPr>
          <w:rFonts w:ascii="Times New Roman" w:hAnsi="Times New Roman"/>
          <w:sz w:val="24"/>
          <w:szCs w:val="24"/>
        </w:rPr>
      </w:pPr>
    </w:p>
    <w:p w14:paraId="242E2CF3" w14:textId="77777777" w:rsidR="001D7487" w:rsidRPr="00837A51" w:rsidRDefault="001D7487" w:rsidP="007D729D">
      <w:pPr>
        <w:spacing w:line="360" w:lineRule="auto"/>
        <w:ind w:right="-1"/>
        <w:jc w:val="both"/>
        <w:rPr>
          <w:rFonts w:ascii="Times New Roman" w:hAnsi="Times New Roman"/>
          <w:sz w:val="24"/>
          <w:szCs w:val="24"/>
        </w:rPr>
      </w:pPr>
    </w:p>
    <w:p w14:paraId="1A7F2A9D" w14:textId="77777777" w:rsidR="001D7487" w:rsidRPr="00837A51" w:rsidRDefault="001D7487" w:rsidP="007D729D">
      <w:pPr>
        <w:spacing w:line="360" w:lineRule="auto"/>
        <w:ind w:right="-1"/>
        <w:jc w:val="both"/>
        <w:rPr>
          <w:rFonts w:ascii="Times New Roman" w:hAnsi="Times New Roman"/>
          <w:sz w:val="24"/>
          <w:szCs w:val="24"/>
        </w:rPr>
      </w:pPr>
    </w:p>
    <w:p w14:paraId="1B9295B0" w14:textId="77777777" w:rsidR="001D7487" w:rsidRPr="00837A51" w:rsidRDefault="001D7487" w:rsidP="007D729D">
      <w:pPr>
        <w:spacing w:line="360" w:lineRule="auto"/>
        <w:ind w:right="-1"/>
        <w:jc w:val="both"/>
        <w:rPr>
          <w:rFonts w:ascii="Times New Roman" w:hAnsi="Times New Roman"/>
          <w:sz w:val="24"/>
          <w:szCs w:val="24"/>
        </w:rPr>
      </w:pPr>
    </w:p>
    <w:p w14:paraId="618553CE" w14:textId="77777777" w:rsidR="001D7487" w:rsidRPr="00837A51" w:rsidRDefault="001D7487" w:rsidP="007D729D">
      <w:pPr>
        <w:spacing w:line="360" w:lineRule="auto"/>
        <w:ind w:right="-1"/>
        <w:jc w:val="both"/>
        <w:rPr>
          <w:rFonts w:ascii="Times New Roman" w:hAnsi="Times New Roman"/>
          <w:sz w:val="24"/>
          <w:szCs w:val="24"/>
        </w:rPr>
      </w:pPr>
    </w:p>
    <w:p w14:paraId="52ED01FE" w14:textId="77777777" w:rsidR="001D7487" w:rsidRPr="00837A51" w:rsidRDefault="001D7487" w:rsidP="007D729D">
      <w:pPr>
        <w:spacing w:line="360" w:lineRule="auto"/>
        <w:ind w:right="-1"/>
        <w:jc w:val="both"/>
        <w:rPr>
          <w:rFonts w:ascii="Times New Roman" w:hAnsi="Times New Roman"/>
          <w:sz w:val="24"/>
          <w:szCs w:val="24"/>
        </w:rPr>
      </w:pPr>
    </w:p>
    <w:p w14:paraId="69724649" w14:textId="77777777" w:rsidR="001D7487" w:rsidRPr="00837A51" w:rsidRDefault="001D7487" w:rsidP="007D729D">
      <w:pPr>
        <w:spacing w:line="360" w:lineRule="auto"/>
        <w:ind w:right="-1"/>
        <w:jc w:val="both"/>
        <w:rPr>
          <w:rFonts w:ascii="Times New Roman" w:hAnsi="Times New Roman"/>
          <w:sz w:val="24"/>
          <w:szCs w:val="24"/>
        </w:rPr>
      </w:pPr>
    </w:p>
    <w:p w14:paraId="5FFF56A1" w14:textId="77777777" w:rsidR="001D7487" w:rsidRPr="00837A51" w:rsidRDefault="001D7487" w:rsidP="007D729D">
      <w:pPr>
        <w:spacing w:line="360" w:lineRule="auto"/>
        <w:ind w:right="-1"/>
        <w:jc w:val="both"/>
        <w:rPr>
          <w:rFonts w:ascii="Times New Roman" w:hAnsi="Times New Roman"/>
          <w:sz w:val="24"/>
          <w:szCs w:val="24"/>
        </w:rPr>
      </w:pPr>
    </w:p>
    <w:p w14:paraId="61AB3ED8" w14:textId="77777777" w:rsidR="001D7487" w:rsidRPr="00837A51" w:rsidRDefault="001D7487" w:rsidP="007D729D">
      <w:pPr>
        <w:spacing w:line="360" w:lineRule="auto"/>
        <w:ind w:right="-1"/>
        <w:jc w:val="both"/>
        <w:rPr>
          <w:rFonts w:ascii="Times New Roman" w:hAnsi="Times New Roman"/>
          <w:sz w:val="24"/>
          <w:szCs w:val="24"/>
        </w:rPr>
      </w:pPr>
    </w:p>
    <w:p w14:paraId="0196D4F1" w14:textId="77777777" w:rsidR="00197E51" w:rsidRPr="00837A51" w:rsidRDefault="00197E51" w:rsidP="003F486F">
      <w:pPr>
        <w:pStyle w:val="PAV"/>
      </w:pPr>
    </w:p>
    <w:p w14:paraId="1273C751" w14:textId="77777777" w:rsidR="000A3325" w:rsidRPr="00837A51" w:rsidRDefault="000A3325" w:rsidP="003F486F">
      <w:pPr>
        <w:pStyle w:val="PAV"/>
      </w:pPr>
    </w:p>
    <w:p w14:paraId="7EB236E1" w14:textId="77777777" w:rsidR="00197E51" w:rsidRPr="00837A51" w:rsidRDefault="00FC502E" w:rsidP="003F486F">
      <w:pPr>
        <w:pStyle w:val="PAV"/>
      </w:pPr>
      <w:bookmarkStart w:id="6" w:name="_Toc463189583"/>
      <w:r w:rsidRPr="00837A51">
        <w:lastRenderedPageBreak/>
        <w:t>MD užduoties lentelė</w:t>
      </w:r>
      <w:bookmarkEnd w:id="6"/>
    </w:p>
    <w:tbl>
      <w:tblPr>
        <w:tblW w:w="0" w:type="auto"/>
        <w:tblLayout w:type="fixed"/>
        <w:tblLook w:val="0000" w:firstRow="0" w:lastRow="0" w:firstColumn="0" w:lastColumn="0" w:noHBand="0" w:noVBand="0"/>
      </w:tblPr>
      <w:tblGrid>
        <w:gridCol w:w="3652"/>
        <w:gridCol w:w="5924"/>
      </w:tblGrid>
      <w:tr w:rsidR="00197E51" w:rsidRPr="00837A51" w14:paraId="7A3B0409" w14:textId="77777777" w:rsidTr="00B065AD">
        <w:trPr>
          <w:trHeight w:val="1"/>
        </w:trPr>
        <w:tc>
          <w:tcPr>
            <w:tcW w:w="3652" w:type="dxa"/>
            <w:tcBorders>
              <w:top w:val="single" w:sz="2" w:space="0" w:color="000000"/>
              <w:left w:val="single" w:sz="2" w:space="0" w:color="000000"/>
              <w:bottom w:val="single" w:sz="2" w:space="0" w:color="000000"/>
              <w:right w:val="single" w:sz="2" w:space="0" w:color="000000"/>
            </w:tcBorders>
            <w:shd w:val="clear" w:color="000000" w:fill="FFFFFF"/>
          </w:tcPr>
          <w:p w14:paraId="15F053E2" w14:textId="77777777" w:rsidR="00197E51" w:rsidRPr="00837A51" w:rsidRDefault="00197E51" w:rsidP="007D729D">
            <w:pPr>
              <w:jc w:val="both"/>
              <w:rPr>
                <w:rPrChange w:id="7" w:author="Tomik" w:date="2016-10-02T23:58:00Z">
                  <w:rPr>
                    <w:lang w:val="en"/>
                  </w:rPr>
                </w:rPrChange>
              </w:rPr>
            </w:pPr>
            <w:r w:rsidRPr="00837A51">
              <w:rPr>
                <w:rPrChange w:id="8" w:author="Tomik" w:date="2016-10-02T23:58:00Z">
                  <w:rPr>
                    <w:lang w:val="en"/>
                  </w:rPr>
                </w:rPrChange>
              </w:rPr>
              <w:t>MD kryptis</w:t>
            </w:r>
          </w:p>
        </w:tc>
        <w:tc>
          <w:tcPr>
            <w:tcW w:w="5924" w:type="dxa"/>
            <w:tcBorders>
              <w:top w:val="single" w:sz="2" w:space="0" w:color="000000"/>
              <w:left w:val="single" w:sz="2" w:space="0" w:color="000000"/>
              <w:bottom w:val="single" w:sz="2" w:space="0" w:color="000000"/>
              <w:right w:val="single" w:sz="2" w:space="0" w:color="000000"/>
            </w:tcBorders>
            <w:shd w:val="clear" w:color="000000" w:fill="FFFFFF"/>
          </w:tcPr>
          <w:p w14:paraId="3FCEC3D1" w14:textId="77777777" w:rsidR="00197E51" w:rsidRPr="00837A51" w:rsidRDefault="00197E51" w:rsidP="007D729D">
            <w:pPr>
              <w:jc w:val="both"/>
              <w:rPr>
                <w:rPrChange w:id="9" w:author="Tomik" w:date="2016-10-02T23:58:00Z">
                  <w:rPr>
                    <w:lang w:val="en"/>
                  </w:rPr>
                </w:rPrChange>
              </w:rPr>
            </w:pPr>
            <w:r w:rsidRPr="00837A51">
              <w:rPr>
                <w:rPrChange w:id="10" w:author="Tomik" w:date="2016-10-02T23:58:00Z">
                  <w:rPr>
                    <w:lang w:val="en"/>
                  </w:rPr>
                </w:rPrChange>
              </w:rPr>
              <w:t xml:space="preserve"> </w:t>
            </w:r>
            <w:r w:rsidRPr="00837A51">
              <w:rPr>
                <w:b/>
                <w:bCs/>
                <w:rPrChange w:id="11" w:author="Tomik" w:date="2016-10-02T23:58:00Z">
                  <w:rPr>
                    <w:b/>
                    <w:bCs/>
                    <w:lang w:val="en"/>
                  </w:rPr>
                </w:rPrChange>
              </w:rPr>
              <w:t>Technologij</w:t>
            </w:r>
            <w:r w:rsidRPr="00837A51">
              <w:rPr>
                <w:b/>
                <w:bCs/>
              </w:rPr>
              <w:t>ų</w:t>
            </w:r>
          </w:p>
        </w:tc>
      </w:tr>
      <w:tr w:rsidR="00197E51" w:rsidRPr="00837A51" w14:paraId="031D9CC0" w14:textId="77777777" w:rsidTr="00B065AD">
        <w:trPr>
          <w:trHeight w:val="1"/>
        </w:trPr>
        <w:tc>
          <w:tcPr>
            <w:tcW w:w="3652" w:type="dxa"/>
            <w:tcBorders>
              <w:top w:val="single" w:sz="2" w:space="0" w:color="000000"/>
              <w:left w:val="single" w:sz="2" w:space="0" w:color="000000"/>
              <w:bottom w:val="single" w:sz="2" w:space="0" w:color="000000"/>
              <w:right w:val="single" w:sz="2" w:space="0" w:color="000000"/>
            </w:tcBorders>
            <w:shd w:val="clear" w:color="000000" w:fill="FFFFFF"/>
          </w:tcPr>
          <w:p w14:paraId="4516C8AD" w14:textId="77777777" w:rsidR="00197E51" w:rsidRPr="00837A51" w:rsidRDefault="00197E51" w:rsidP="00B065AD">
            <w:pPr>
              <w:rPr>
                <w:rPrChange w:id="12" w:author="Tomik" w:date="2016-10-02T23:58:00Z">
                  <w:rPr>
                    <w:lang w:val="en"/>
                  </w:rPr>
                </w:rPrChange>
              </w:rPr>
            </w:pPr>
            <w:r w:rsidRPr="00837A51">
              <w:rPr>
                <w:rPrChange w:id="13" w:author="Tomik" w:date="2016-10-02T23:58:00Z">
                  <w:rPr>
                    <w:lang w:val="en"/>
                  </w:rPr>
                </w:rPrChange>
              </w:rPr>
              <w:t>Technologijų krypties modulis/tematika</w:t>
            </w:r>
          </w:p>
        </w:tc>
        <w:tc>
          <w:tcPr>
            <w:tcW w:w="5924" w:type="dxa"/>
            <w:tcBorders>
              <w:top w:val="single" w:sz="2" w:space="0" w:color="000000"/>
              <w:left w:val="single" w:sz="2" w:space="0" w:color="000000"/>
              <w:bottom w:val="single" w:sz="2" w:space="0" w:color="000000"/>
              <w:right w:val="single" w:sz="2" w:space="0" w:color="000000"/>
            </w:tcBorders>
            <w:shd w:val="clear" w:color="000000" w:fill="FFFFFF"/>
          </w:tcPr>
          <w:p w14:paraId="161D74FC" w14:textId="77777777" w:rsidR="00197E51" w:rsidRPr="00837A51" w:rsidRDefault="00197E51" w:rsidP="007D729D">
            <w:pPr>
              <w:jc w:val="both"/>
              <w:rPr>
                <w:rPrChange w:id="14" w:author="Tomik" w:date="2016-10-02T23:58:00Z">
                  <w:rPr>
                    <w:lang w:val="en"/>
                  </w:rPr>
                </w:rPrChange>
              </w:rPr>
            </w:pPr>
            <w:r w:rsidRPr="00837A51">
              <w:rPr>
                <w:b/>
                <w:bCs/>
              </w:rPr>
              <w:t>Informacinės technologijos</w:t>
            </w:r>
          </w:p>
        </w:tc>
      </w:tr>
      <w:tr w:rsidR="00197E51" w:rsidRPr="00837A51" w14:paraId="60AB3E62" w14:textId="77777777" w:rsidTr="00B065AD">
        <w:trPr>
          <w:trHeight w:val="1"/>
        </w:trPr>
        <w:tc>
          <w:tcPr>
            <w:tcW w:w="3652" w:type="dxa"/>
            <w:tcBorders>
              <w:top w:val="single" w:sz="2" w:space="0" w:color="000000"/>
              <w:left w:val="single" w:sz="2" w:space="0" w:color="000000"/>
              <w:bottom w:val="single" w:sz="2" w:space="0" w:color="000000"/>
              <w:right w:val="single" w:sz="2" w:space="0" w:color="000000"/>
            </w:tcBorders>
            <w:shd w:val="clear" w:color="000000" w:fill="FFFFFF"/>
          </w:tcPr>
          <w:p w14:paraId="221323E1" w14:textId="77777777" w:rsidR="00197E51" w:rsidRPr="00837A51" w:rsidRDefault="00197E51" w:rsidP="007D729D">
            <w:pPr>
              <w:jc w:val="both"/>
              <w:rPr>
                <w:rPrChange w:id="15" w:author="Tomik" w:date="2016-10-02T23:58:00Z">
                  <w:rPr>
                    <w:lang w:val="en"/>
                  </w:rPr>
                </w:rPrChange>
              </w:rPr>
            </w:pPr>
            <w:r w:rsidRPr="00837A51">
              <w:rPr>
                <w:rPrChange w:id="16" w:author="Tomik" w:date="2016-10-02T23:58:00Z">
                  <w:rPr>
                    <w:lang w:val="en"/>
                  </w:rPr>
                </w:rPrChange>
              </w:rPr>
              <w:t>Darbo tema</w:t>
            </w:r>
          </w:p>
        </w:tc>
        <w:tc>
          <w:tcPr>
            <w:tcW w:w="5924" w:type="dxa"/>
            <w:tcBorders>
              <w:top w:val="single" w:sz="2" w:space="0" w:color="000000"/>
              <w:left w:val="single" w:sz="2" w:space="0" w:color="000000"/>
              <w:bottom w:val="single" w:sz="2" w:space="0" w:color="000000"/>
              <w:right w:val="single" w:sz="2" w:space="0" w:color="000000"/>
            </w:tcBorders>
            <w:shd w:val="clear" w:color="000000" w:fill="FFFFFF"/>
          </w:tcPr>
          <w:p w14:paraId="53543612" w14:textId="77777777" w:rsidR="00197E51" w:rsidRPr="00837A51" w:rsidRDefault="00197E51" w:rsidP="007D729D">
            <w:pPr>
              <w:jc w:val="both"/>
              <w:rPr>
                <w:rPrChange w:id="17" w:author="Tomik" w:date="2016-10-02T23:58:00Z">
                  <w:rPr>
                    <w:lang w:val="en"/>
                  </w:rPr>
                </w:rPrChange>
              </w:rPr>
            </w:pPr>
            <w:proofErr w:type="spellStart"/>
            <w:r w:rsidRPr="00837A51">
              <w:rPr>
                <w:b/>
                <w:bCs/>
              </w:rPr>
              <w:t>Android</w:t>
            </w:r>
            <w:proofErr w:type="spellEnd"/>
            <w:r w:rsidRPr="00837A51">
              <w:rPr>
                <w:b/>
                <w:bCs/>
              </w:rPr>
              <w:t xml:space="preserve"> OS programėlės kūrimas</w:t>
            </w:r>
          </w:p>
        </w:tc>
      </w:tr>
      <w:tr w:rsidR="00197E51" w:rsidRPr="00837A51" w14:paraId="1CE7F0D6" w14:textId="77777777" w:rsidTr="00B065AD">
        <w:trPr>
          <w:trHeight w:val="1"/>
        </w:trPr>
        <w:tc>
          <w:tcPr>
            <w:tcW w:w="3652" w:type="dxa"/>
            <w:tcBorders>
              <w:top w:val="single" w:sz="2" w:space="0" w:color="000000"/>
              <w:left w:val="single" w:sz="2" w:space="0" w:color="000000"/>
              <w:bottom w:val="single" w:sz="2" w:space="0" w:color="000000"/>
              <w:right w:val="single" w:sz="2" w:space="0" w:color="000000"/>
            </w:tcBorders>
            <w:shd w:val="clear" w:color="000000" w:fill="FFFFFF"/>
          </w:tcPr>
          <w:p w14:paraId="24851A62" w14:textId="77777777" w:rsidR="00197E51" w:rsidRPr="00837A51" w:rsidRDefault="00197E51" w:rsidP="00B065AD">
            <w:pPr>
              <w:rPr>
                <w:i/>
                <w:iCs/>
                <w:rPrChange w:id="18" w:author="Tomik" w:date="2016-10-02T23:58:00Z">
                  <w:rPr>
                    <w:i/>
                    <w:iCs/>
                    <w:lang w:val="en"/>
                  </w:rPr>
                </w:rPrChange>
              </w:rPr>
            </w:pPr>
            <w:r w:rsidRPr="00837A51">
              <w:rPr>
                <w:rPrChange w:id="19" w:author="Tomik" w:date="2016-10-02T23:58:00Z">
                  <w:rPr>
                    <w:lang w:val="en"/>
                  </w:rPr>
                </w:rPrChange>
              </w:rPr>
              <w:t>Dalykinės kompetencijos</w:t>
            </w:r>
            <w:r w:rsidRPr="00837A51">
              <w:rPr>
                <w:b/>
                <w:bCs/>
                <w:rPrChange w:id="20" w:author="Tomik" w:date="2016-10-02T23:58:00Z">
                  <w:rPr>
                    <w:b/>
                    <w:bCs/>
                    <w:lang w:val="en"/>
                  </w:rPr>
                </w:rPrChange>
              </w:rPr>
              <w:t xml:space="preserve">. </w:t>
            </w:r>
            <w:r w:rsidRPr="00837A51">
              <w:rPr>
                <w:i/>
                <w:iCs/>
                <w:rPrChange w:id="21" w:author="Tomik" w:date="2016-10-02T23:58:00Z">
                  <w:rPr>
                    <w:i/>
                    <w:iCs/>
                    <w:lang w:val="en"/>
                  </w:rPr>
                </w:rPrChange>
              </w:rPr>
              <w:t>(ugdomi gebėjimai)</w:t>
            </w:r>
          </w:p>
          <w:p w14:paraId="2151E0D8" w14:textId="77777777" w:rsidR="00197E51" w:rsidRPr="00837A51" w:rsidRDefault="00197E51" w:rsidP="007D729D">
            <w:pPr>
              <w:jc w:val="both"/>
              <w:rPr>
                <w:rPrChange w:id="22" w:author="Tomik" w:date="2016-10-02T23:58:00Z">
                  <w:rPr>
                    <w:lang w:val="en"/>
                  </w:rPr>
                </w:rPrChange>
              </w:rPr>
            </w:pPr>
          </w:p>
        </w:tc>
        <w:tc>
          <w:tcPr>
            <w:tcW w:w="5924" w:type="dxa"/>
            <w:tcBorders>
              <w:top w:val="single" w:sz="2" w:space="0" w:color="000000"/>
              <w:left w:val="single" w:sz="2" w:space="0" w:color="000000"/>
              <w:bottom w:val="single" w:sz="2" w:space="0" w:color="000000"/>
              <w:right w:val="single" w:sz="2" w:space="0" w:color="000000"/>
            </w:tcBorders>
            <w:shd w:val="clear" w:color="000000" w:fill="FFFFFF"/>
          </w:tcPr>
          <w:p w14:paraId="5D2B7DA2" w14:textId="77777777" w:rsidR="00197E51" w:rsidRPr="00837A51" w:rsidRDefault="00197E51" w:rsidP="007D729D">
            <w:pPr>
              <w:jc w:val="both"/>
              <w:rPr>
                <w:rPrChange w:id="23" w:author="Tomik" w:date="2016-10-02T23:58:00Z">
                  <w:rPr>
                    <w:lang w:val="en"/>
                  </w:rPr>
                </w:rPrChange>
              </w:rPr>
            </w:pPr>
            <w:r w:rsidRPr="00837A51">
              <w:rPr>
                <w:b/>
                <w:bCs/>
              </w:rPr>
              <w:t>Informacinių technologijų įgūdžių lavinimas, pr</w:t>
            </w:r>
            <w:r w:rsidRPr="00AB136A">
              <w:rPr>
                <w:b/>
                <w:bCs/>
              </w:rPr>
              <w:t>ogramavimo įgūdžių tobulinimas.</w:t>
            </w:r>
          </w:p>
          <w:p w14:paraId="687F8E69" w14:textId="77777777" w:rsidR="00197E51" w:rsidRPr="00837A51" w:rsidRDefault="00197E51" w:rsidP="007D729D">
            <w:pPr>
              <w:jc w:val="both"/>
              <w:rPr>
                <w:rPrChange w:id="24" w:author="Tomik" w:date="2016-10-02T23:58:00Z">
                  <w:rPr>
                    <w:lang w:val="en"/>
                  </w:rPr>
                </w:rPrChange>
              </w:rPr>
            </w:pPr>
          </w:p>
          <w:p w14:paraId="008734D4" w14:textId="77777777" w:rsidR="00197E51" w:rsidRPr="00837A51" w:rsidRDefault="00197E51" w:rsidP="007D729D">
            <w:pPr>
              <w:jc w:val="both"/>
              <w:rPr>
                <w:rPrChange w:id="25" w:author="Tomik" w:date="2016-10-02T23:58:00Z">
                  <w:rPr>
                    <w:lang w:val="en"/>
                  </w:rPr>
                </w:rPrChange>
              </w:rPr>
            </w:pPr>
          </w:p>
          <w:p w14:paraId="5E0264F5" w14:textId="77777777" w:rsidR="00197E51" w:rsidRPr="00837A51" w:rsidRDefault="00197E51" w:rsidP="007D729D">
            <w:pPr>
              <w:jc w:val="both"/>
              <w:rPr>
                <w:rPrChange w:id="26" w:author="Tomik" w:date="2016-10-02T23:58:00Z">
                  <w:rPr>
                    <w:lang w:val="en"/>
                  </w:rPr>
                </w:rPrChange>
              </w:rPr>
            </w:pPr>
          </w:p>
        </w:tc>
      </w:tr>
      <w:tr w:rsidR="00197E51" w:rsidRPr="00837A51" w14:paraId="06B2C57C" w14:textId="77777777" w:rsidTr="00B065AD">
        <w:trPr>
          <w:trHeight w:val="2490"/>
        </w:trPr>
        <w:tc>
          <w:tcPr>
            <w:tcW w:w="3652" w:type="dxa"/>
            <w:tcBorders>
              <w:top w:val="single" w:sz="2" w:space="0" w:color="000000"/>
              <w:left w:val="single" w:sz="2" w:space="0" w:color="000000"/>
              <w:bottom w:val="single" w:sz="2" w:space="0" w:color="000000"/>
              <w:right w:val="single" w:sz="2" w:space="0" w:color="000000"/>
            </w:tcBorders>
            <w:shd w:val="clear" w:color="000000" w:fill="FFFFFF"/>
          </w:tcPr>
          <w:p w14:paraId="090EFAEB" w14:textId="77777777" w:rsidR="00197E51" w:rsidRPr="00837A51" w:rsidRDefault="00197E51" w:rsidP="007D729D">
            <w:pPr>
              <w:jc w:val="both"/>
              <w:rPr>
                <w:rPrChange w:id="27" w:author="Tomik" w:date="2016-10-02T23:58:00Z">
                  <w:rPr>
                    <w:lang w:val="en"/>
                  </w:rPr>
                </w:rPrChange>
              </w:rPr>
            </w:pPr>
            <w:r w:rsidRPr="00837A51">
              <w:rPr>
                <w:rPrChange w:id="28" w:author="Tomik" w:date="2016-10-02T23:58:00Z">
                  <w:rPr>
                    <w:lang w:val="en"/>
                  </w:rPr>
                </w:rPrChange>
              </w:rPr>
              <w:t>MD tikslas ir uždaviniai</w:t>
            </w:r>
          </w:p>
        </w:tc>
        <w:tc>
          <w:tcPr>
            <w:tcW w:w="5924" w:type="dxa"/>
            <w:tcBorders>
              <w:top w:val="single" w:sz="2" w:space="0" w:color="000000"/>
              <w:left w:val="single" w:sz="2" w:space="0" w:color="000000"/>
              <w:bottom w:val="single" w:sz="2" w:space="0" w:color="000000"/>
              <w:right w:val="single" w:sz="2" w:space="0" w:color="000000"/>
            </w:tcBorders>
            <w:shd w:val="clear" w:color="000000" w:fill="FFFFFF"/>
          </w:tcPr>
          <w:p w14:paraId="1EBCAD30" w14:textId="7CFB11C3" w:rsidR="00197E51" w:rsidRDefault="00FE0077" w:rsidP="007D729D">
            <w:pPr>
              <w:jc w:val="both"/>
              <w:rPr>
                <w:b/>
                <w:bCs/>
              </w:rPr>
            </w:pPr>
            <w:r>
              <w:rPr>
                <w:b/>
                <w:bCs/>
              </w:rPr>
              <w:t>Tikslas: s</w:t>
            </w:r>
            <w:r w:rsidR="00197E51" w:rsidRPr="00837A51">
              <w:rPr>
                <w:b/>
                <w:bCs/>
              </w:rPr>
              <w:t xml:space="preserve">ukurti </w:t>
            </w:r>
            <w:proofErr w:type="spellStart"/>
            <w:r w:rsidR="00197E51" w:rsidRPr="00837A51">
              <w:rPr>
                <w:b/>
                <w:bCs/>
              </w:rPr>
              <w:t>Android</w:t>
            </w:r>
            <w:proofErr w:type="spellEnd"/>
            <w:r w:rsidR="00197E51" w:rsidRPr="00837A51">
              <w:rPr>
                <w:b/>
                <w:bCs/>
              </w:rPr>
              <w:t xml:space="preserve"> OS programėlę;</w:t>
            </w:r>
          </w:p>
          <w:p w14:paraId="46E55855" w14:textId="677A7D55" w:rsidR="00FE0077" w:rsidRPr="00837A51" w:rsidRDefault="00FE0077" w:rsidP="007D729D">
            <w:pPr>
              <w:jc w:val="both"/>
              <w:rPr>
                <w:b/>
                <w:bCs/>
              </w:rPr>
            </w:pPr>
            <w:r>
              <w:rPr>
                <w:b/>
                <w:bCs/>
              </w:rPr>
              <w:t>Uždaviniai:</w:t>
            </w:r>
          </w:p>
          <w:p w14:paraId="474CDD88" w14:textId="4704930E" w:rsidR="00197E51" w:rsidRPr="00FE0077" w:rsidRDefault="00197E51" w:rsidP="00FE0077">
            <w:pPr>
              <w:pStyle w:val="Sraopastraipa"/>
              <w:numPr>
                <w:ilvl w:val="0"/>
                <w:numId w:val="23"/>
              </w:numPr>
              <w:jc w:val="both"/>
              <w:rPr>
                <w:b/>
                <w:bCs/>
              </w:rPr>
            </w:pPr>
            <w:r w:rsidRPr="00FE0077">
              <w:rPr>
                <w:b/>
                <w:bCs/>
              </w:rPr>
              <w:t>suprasti ir susipažinti su kūrimo principais;</w:t>
            </w:r>
          </w:p>
          <w:p w14:paraId="6ADB951A" w14:textId="2D036DD3" w:rsidR="00197E51" w:rsidRPr="00FE0077" w:rsidRDefault="00197E51" w:rsidP="00FE0077">
            <w:pPr>
              <w:pStyle w:val="Sraopastraipa"/>
              <w:numPr>
                <w:ilvl w:val="0"/>
                <w:numId w:val="23"/>
              </w:numPr>
              <w:jc w:val="both"/>
              <w:rPr>
                <w:b/>
                <w:bCs/>
              </w:rPr>
            </w:pPr>
            <w:r w:rsidRPr="00FE0077">
              <w:rPr>
                <w:b/>
                <w:bCs/>
              </w:rPr>
              <w:t>suformuluoti</w:t>
            </w:r>
            <w:r w:rsidR="00FE0077">
              <w:rPr>
                <w:b/>
                <w:bCs/>
              </w:rPr>
              <w:t>, išgryninti</w:t>
            </w:r>
            <w:r w:rsidRPr="00FE0077">
              <w:rPr>
                <w:b/>
                <w:bCs/>
              </w:rPr>
              <w:t xml:space="preserve"> idėją;</w:t>
            </w:r>
          </w:p>
          <w:p w14:paraId="04F3F977" w14:textId="77777777" w:rsidR="00197E51" w:rsidRPr="00FE0077" w:rsidRDefault="00197E51" w:rsidP="00FE0077">
            <w:pPr>
              <w:pStyle w:val="Sraopastraipa"/>
              <w:numPr>
                <w:ilvl w:val="0"/>
                <w:numId w:val="23"/>
              </w:numPr>
              <w:jc w:val="both"/>
              <w:rPr>
                <w:b/>
                <w:bCs/>
              </w:rPr>
            </w:pPr>
            <w:r w:rsidRPr="00FE0077">
              <w:rPr>
                <w:b/>
                <w:bCs/>
              </w:rPr>
              <w:t>išanalizuoti esamas programėles ir įvertinti trūkumus;</w:t>
            </w:r>
          </w:p>
          <w:p w14:paraId="1EB5F6D1" w14:textId="77777777" w:rsidR="00197E51" w:rsidRPr="00FE0077" w:rsidRDefault="00197E51" w:rsidP="00FE0077">
            <w:pPr>
              <w:pStyle w:val="Sraopastraipa"/>
              <w:numPr>
                <w:ilvl w:val="0"/>
                <w:numId w:val="23"/>
              </w:numPr>
              <w:jc w:val="both"/>
              <w:rPr>
                <w:b/>
                <w:bCs/>
                <w:rPrChange w:id="29" w:author="Tomik" w:date="2016-10-02T23:58:00Z">
                  <w:rPr>
                    <w:b/>
                    <w:bCs/>
                    <w:lang w:val="en"/>
                  </w:rPr>
                </w:rPrChange>
              </w:rPr>
            </w:pPr>
            <w:r w:rsidRPr="00FE0077">
              <w:rPr>
                <w:b/>
                <w:bCs/>
              </w:rPr>
              <w:t>įgyvendinti idėją (adaptuoti prie turimų resursų);</w:t>
            </w:r>
          </w:p>
          <w:p w14:paraId="45CA6653" w14:textId="77777777" w:rsidR="00197E51" w:rsidRPr="00837A51" w:rsidRDefault="00197E51" w:rsidP="007D729D">
            <w:pPr>
              <w:jc w:val="both"/>
              <w:rPr>
                <w:b/>
                <w:bCs/>
                <w:rPrChange w:id="30" w:author="Tomik" w:date="2016-10-02T23:58:00Z">
                  <w:rPr>
                    <w:b/>
                    <w:bCs/>
                    <w:lang w:val="en"/>
                  </w:rPr>
                </w:rPrChange>
              </w:rPr>
            </w:pPr>
          </w:p>
          <w:p w14:paraId="00C4530D" w14:textId="77777777" w:rsidR="00197E51" w:rsidRPr="00837A51" w:rsidRDefault="00197E51" w:rsidP="007D729D">
            <w:pPr>
              <w:jc w:val="both"/>
              <w:rPr>
                <w:rPrChange w:id="31" w:author="Tomik" w:date="2016-10-02T23:58:00Z">
                  <w:rPr>
                    <w:lang w:val="en"/>
                  </w:rPr>
                </w:rPrChange>
              </w:rPr>
            </w:pPr>
          </w:p>
        </w:tc>
      </w:tr>
      <w:tr w:rsidR="00197E51" w:rsidRPr="00837A51" w14:paraId="053F3196" w14:textId="77777777" w:rsidTr="00B065AD">
        <w:trPr>
          <w:trHeight w:val="1"/>
        </w:trPr>
        <w:tc>
          <w:tcPr>
            <w:tcW w:w="3652" w:type="dxa"/>
            <w:tcBorders>
              <w:top w:val="single" w:sz="2" w:space="0" w:color="000000"/>
              <w:left w:val="single" w:sz="2" w:space="0" w:color="000000"/>
              <w:bottom w:val="single" w:sz="2" w:space="0" w:color="000000"/>
              <w:right w:val="single" w:sz="2" w:space="0" w:color="000000"/>
            </w:tcBorders>
            <w:shd w:val="clear" w:color="000000" w:fill="FFFFFF"/>
          </w:tcPr>
          <w:p w14:paraId="134EDC86" w14:textId="77777777" w:rsidR="00197E51" w:rsidRPr="00837A51" w:rsidRDefault="00197E51" w:rsidP="007D729D">
            <w:pPr>
              <w:jc w:val="both"/>
              <w:rPr>
                <w:rPrChange w:id="32" w:author="Tomik" w:date="2016-10-02T23:58:00Z">
                  <w:rPr>
                    <w:lang w:val="en"/>
                  </w:rPr>
                </w:rPrChange>
              </w:rPr>
            </w:pPr>
            <w:r w:rsidRPr="00837A51">
              <w:rPr>
                <w:rPrChange w:id="33" w:author="Tomik" w:date="2016-10-02T23:58:00Z">
                  <w:rPr>
                    <w:lang w:val="en"/>
                  </w:rPr>
                </w:rPrChange>
              </w:rPr>
              <w:t>Informacijos šaltinių paieškos būdai</w:t>
            </w:r>
          </w:p>
        </w:tc>
        <w:tc>
          <w:tcPr>
            <w:tcW w:w="5924" w:type="dxa"/>
            <w:tcBorders>
              <w:top w:val="single" w:sz="2" w:space="0" w:color="000000"/>
              <w:left w:val="single" w:sz="2" w:space="0" w:color="000000"/>
              <w:bottom w:val="single" w:sz="2" w:space="0" w:color="000000"/>
              <w:right w:val="single" w:sz="2" w:space="0" w:color="000000"/>
            </w:tcBorders>
            <w:shd w:val="clear" w:color="000000" w:fill="FFFFFF"/>
          </w:tcPr>
          <w:p w14:paraId="536EC1AE" w14:textId="77777777" w:rsidR="00197E51" w:rsidRPr="00837A51" w:rsidRDefault="00197E51" w:rsidP="007D729D">
            <w:pPr>
              <w:jc w:val="both"/>
              <w:rPr>
                <w:b/>
                <w:bCs/>
                <w:rPrChange w:id="34" w:author="Tomik" w:date="2016-10-02T23:58:00Z">
                  <w:rPr>
                    <w:b/>
                    <w:bCs/>
                    <w:lang w:val="en"/>
                  </w:rPr>
                </w:rPrChange>
              </w:rPr>
            </w:pPr>
            <w:r w:rsidRPr="00837A51">
              <w:rPr>
                <w:b/>
                <w:bCs/>
              </w:rPr>
              <w:t>Internetas</w:t>
            </w:r>
          </w:p>
          <w:p w14:paraId="5B090CDC" w14:textId="77777777" w:rsidR="00197E51" w:rsidRPr="00837A51" w:rsidRDefault="00197E51" w:rsidP="007D729D">
            <w:pPr>
              <w:jc w:val="both"/>
              <w:rPr>
                <w:rPrChange w:id="35" w:author="Tomik" w:date="2016-10-02T23:58:00Z">
                  <w:rPr>
                    <w:lang w:val="en"/>
                  </w:rPr>
                </w:rPrChange>
              </w:rPr>
            </w:pPr>
          </w:p>
        </w:tc>
      </w:tr>
      <w:tr w:rsidR="00197E51" w:rsidRPr="00837A51" w14:paraId="339E382B" w14:textId="77777777" w:rsidTr="00B065AD">
        <w:trPr>
          <w:trHeight w:val="1"/>
        </w:trPr>
        <w:tc>
          <w:tcPr>
            <w:tcW w:w="3652" w:type="dxa"/>
            <w:tcBorders>
              <w:top w:val="single" w:sz="2" w:space="0" w:color="000000"/>
              <w:left w:val="single" w:sz="2" w:space="0" w:color="000000"/>
              <w:bottom w:val="single" w:sz="2" w:space="0" w:color="000000"/>
              <w:right w:val="single" w:sz="2" w:space="0" w:color="000000"/>
            </w:tcBorders>
            <w:shd w:val="clear" w:color="000000" w:fill="FFFFFF"/>
          </w:tcPr>
          <w:p w14:paraId="645DFCEA" w14:textId="77777777" w:rsidR="00197E51" w:rsidRPr="00837A51" w:rsidRDefault="00197E51" w:rsidP="007D729D">
            <w:pPr>
              <w:jc w:val="both"/>
              <w:rPr>
                <w:rPrChange w:id="36" w:author="Tomik" w:date="2016-10-02T23:58:00Z">
                  <w:rPr>
                    <w:lang w:val="en"/>
                  </w:rPr>
                </w:rPrChange>
              </w:rPr>
            </w:pPr>
            <w:r w:rsidRPr="00837A51">
              <w:rPr>
                <w:rPrChange w:id="37" w:author="Tomik" w:date="2016-10-02T23:58:00Z">
                  <w:rPr>
                    <w:lang w:val="en"/>
                  </w:rPr>
                </w:rPrChange>
              </w:rPr>
              <w:t>MD atlikti reikalingi ištekliai</w:t>
            </w:r>
          </w:p>
        </w:tc>
        <w:tc>
          <w:tcPr>
            <w:tcW w:w="5924" w:type="dxa"/>
            <w:tcBorders>
              <w:top w:val="single" w:sz="2" w:space="0" w:color="000000"/>
              <w:left w:val="single" w:sz="2" w:space="0" w:color="000000"/>
              <w:bottom w:val="single" w:sz="2" w:space="0" w:color="000000"/>
              <w:right w:val="single" w:sz="2" w:space="0" w:color="000000"/>
            </w:tcBorders>
            <w:shd w:val="clear" w:color="000000" w:fill="FFFFFF"/>
          </w:tcPr>
          <w:p w14:paraId="04BC8A68" w14:textId="77777777" w:rsidR="00197E51" w:rsidRPr="00837A51" w:rsidRDefault="00197E51" w:rsidP="007D729D">
            <w:pPr>
              <w:jc w:val="both"/>
              <w:rPr>
                <w:b/>
                <w:bCs/>
                <w:rPrChange w:id="38" w:author="Tomik" w:date="2016-10-02T23:58:00Z">
                  <w:rPr>
                    <w:b/>
                    <w:bCs/>
                    <w:lang w:val="en"/>
                  </w:rPr>
                </w:rPrChange>
              </w:rPr>
            </w:pPr>
            <w:r w:rsidRPr="00837A51">
              <w:rPr>
                <w:b/>
                <w:bCs/>
                <w:rPrChange w:id="39" w:author="Tomik" w:date="2016-10-02T23:58:00Z">
                  <w:rPr>
                    <w:b/>
                    <w:bCs/>
                    <w:lang w:val="en"/>
                  </w:rPr>
                </w:rPrChange>
              </w:rPr>
              <w:t>Reikalingos žinios ir laikas</w:t>
            </w:r>
          </w:p>
          <w:p w14:paraId="501672C0" w14:textId="77777777" w:rsidR="00197E51" w:rsidRPr="00837A51" w:rsidRDefault="00197E51" w:rsidP="007D729D">
            <w:pPr>
              <w:jc w:val="both"/>
              <w:rPr>
                <w:b/>
                <w:bCs/>
              </w:rPr>
            </w:pPr>
          </w:p>
          <w:p w14:paraId="083D07B8" w14:textId="77777777" w:rsidR="00197E51" w:rsidRPr="00837A51" w:rsidRDefault="00197E51" w:rsidP="007D729D">
            <w:pPr>
              <w:jc w:val="both"/>
              <w:rPr>
                <w:b/>
                <w:bCs/>
                <w:rPrChange w:id="40" w:author="Tomik" w:date="2016-10-02T23:58:00Z">
                  <w:rPr>
                    <w:b/>
                    <w:bCs/>
                    <w:lang w:val="en"/>
                  </w:rPr>
                </w:rPrChange>
              </w:rPr>
            </w:pPr>
          </w:p>
          <w:p w14:paraId="285DDAC3" w14:textId="77777777" w:rsidR="00197E51" w:rsidRPr="00837A51" w:rsidRDefault="00197E51" w:rsidP="007D729D">
            <w:pPr>
              <w:jc w:val="both"/>
              <w:rPr>
                <w:rPrChange w:id="41" w:author="Tomik" w:date="2016-10-02T23:58:00Z">
                  <w:rPr>
                    <w:lang w:val="en"/>
                  </w:rPr>
                </w:rPrChange>
              </w:rPr>
            </w:pPr>
          </w:p>
        </w:tc>
      </w:tr>
      <w:tr w:rsidR="00197E51" w:rsidRPr="00837A51" w14:paraId="1A8E3124" w14:textId="77777777" w:rsidTr="00B065AD">
        <w:trPr>
          <w:trHeight w:val="1"/>
        </w:trPr>
        <w:tc>
          <w:tcPr>
            <w:tcW w:w="3652" w:type="dxa"/>
            <w:tcBorders>
              <w:top w:val="single" w:sz="2" w:space="0" w:color="000000"/>
              <w:left w:val="single" w:sz="2" w:space="0" w:color="000000"/>
              <w:bottom w:val="single" w:sz="2" w:space="0" w:color="000000"/>
              <w:right w:val="single" w:sz="2" w:space="0" w:color="000000"/>
            </w:tcBorders>
            <w:shd w:val="clear" w:color="000000" w:fill="FFFFFF"/>
          </w:tcPr>
          <w:p w14:paraId="57DD8E7B" w14:textId="77777777" w:rsidR="00197E51" w:rsidRPr="00837A51" w:rsidRDefault="00197E51" w:rsidP="007D729D">
            <w:pPr>
              <w:jc w:val="both"/>
              <w:rPr>
                <w:rPrChange w:id="42" w:author="Tomik" w:date="2016-10-02T23:58:00Z">
                  <w:rPr>
                    <w:lang w:val="en"/>
                  </w:rPr>
                </w:rPrChange>
              </w:rPr>
            </w:pPr>
            <w:r w:rsidRPr="00837A51">
              <w:rPr>
                <w:rPrChange w:id="43" w:author="Tomik" w:date="2016-10-02T23:58:00Z">
                  <w:rPr>
                    <w:lang w:val="en"/>
                  </w:rPr>
                </w:rPrChange>
              </w:rPr>
              <w:t>Mokykla</w:t>
            </w:r>
          </w:p>
        </w:tc>
        <w:tc>
          <w:tcPr>
            <w:tcW w:w="5924" w:type="dxa"/>
            <w:tcBorders>
              <w:top w:val="single" w:sz="2" w:space="0" w:color="000000"/>
              <w:left w:val="single" w:sz="2" w:space="0" w:color="000000"/>
              <w:bottom w:val="single" w:sz="2" w:space="0" w:color="000000"/>
              <w:right w:val="single" w:sz="2" w:space="0" w:color="000000"/>
            </w:tcBorders>
            <w:shd w:val="clear" w:color="000000" w:fill="FFFFFF"/>
          </w:tcPr>
          <w:p w14:paraId="69AFDBC0" w14:textId="77777777" w:rsidR="00197E51" w:rsidRPr="00837A51" w:rsidRDefault="00197E51" w:rsidP="007D729D">
            <w:pPr>
              <w:jc w:val="both"/>
              <w:rPr>
                <w:rPrChange w:id="44" w:author="Tomik" w:date="2016-10-02T23:58:00Z">
                  <w:rPr>
                    <w:lang w:val="en"/>
                  </w:rPr>
                </w:rPrChange>
              </w:rPr>
            </w:pPr>
            <w:r w:rsidRPr="00837A51">
              <w:rPr>
                <w:b/>
                <w:bCs/>
              </w:rPr>
              <w:t xml:space="preserve">Vilniaus </w:t>
            </w:r>
            <w:proofErr w:type="spellStart"/>
            <w:r w:rsidRPr="00837A51">
              <w:rPr>
                <w:b/>
                <w:bCs/>
              </w:rPr>
              <w:t>Valdorfo</w:t>
            </w:r>
            <w:proofErr w:type="spellEnd"/>
            <w:r w:rsidRPr="00837A51">
              <w:rPr>
                <w:b/>
                <w:bCs/>
              </w:rPr>
              <w:t xml:space="preserve"> gimnazija</w:t>
            </w:r>
          </w:p>
        </w:tc>
      </w:tr>
      <w:tr w:rsidR="00197E51" w:rsidRPr="00837A51" w14:paraId="59F1C371" w14:textId="77777777" w:rsidTr="00B065AD">
        <w:trPr>
          <w:trHeight w:val="1"/>
        </w:trPr>
        <w:tc>
          <w:tcPr>
            <w:tcW w:w="3652" w:type="dxa"/>
            <w:tcBorders>
              <w:top w:val="single" w:sz="2" w:space="0" w:color="000000"/>
              <w:left w:val="single" w:sz="2" w:space="0" w:color="000000"/>
              <w:bottom w:val="single" w:sz="2" w:space="0" w:color="000000"/>
              <w:right w:val="single" w:sz="2" w:space="0" w:color="000000"/>
            </w:tcBorders>
            <w:shd w:val="clear" w:color="000000" w:fill="FFFFFF"/>
          </w:tcPr>
          <w:p w14:paraId="5BFFE421" w14:textId="77777777" w:rsidR="00197E51" w:rsidRPr="00837A51" w:rsidRDefault="00197E51" w:rsidP="007D729D">
            <w:pPr>
              <w:jc w:val="both"/>
              <w:rPr>
                <w:rPrChange w:id="45" w:author="Tomik" w:date="2016-10-02T23:58:00Z">
                  <w:rPr>
                    <w:lang w:val="en"/>
                  </w:rPr>
                </w:rPrChange>
              </w:rPr>
            </w:pPr>
            <w:r w:rsidRPr="00837A51">
              <w:rPr>
                <w:rPrChange w:id="46" w:author="Tomik" w:date="2016-10-02T23:58:00Z">
                  <w:rPr>
                    <w:lang w:val="en"/>
                  </w:rPr>
                </w:rPrChange>
              </w:rPr>
              <w:t>Mokinys</w:t>
            </w:r>
          </w:p>
        </w:tc>
        <w:tc>
          <w:tcPr>
            <w:tcW w:w="5924" w:type="dxa"/>
            <w:tcBorders>
              <w:top w:val="single" w:sz="2" w:space="0" w:color="000000"/>
              <w:left w:val="single" w:sz="2" w:space="0" w:color="000000"/>
              <w:bottom w:val="single" w:sz="2" w:space="0" w:color="000000"/>
              <w:right w:val="single" w:sz="2" w:space="0" w:color="000000"/>
            </w:tcBorders>
            <w:shd w:val="clear" w:color="000000" w:fill="FFFFFF"/>
          </w:tcPr>
          <w:p w14:paraId="02DFACB8" w14:textId="77777777" w:rsidR="00197E51" w:rsidRPr="00837A51" w:rsidRDefault="00197E51" w:rsidP="007D729D">
            <w:pPr>
              <w:jc w:val="both"/>
              <w:rPr>
                <w:rPrChange w:id="47" w:author="Tomik" w:date="2016-10-02T23:58:00Z">
                  <w:rPr>
                    <w:lang w:val="en"/>
                  </w:rPr>
                </w:rPrChange>
              </w:rPr>
            </w:pPr>
            <w:r w:rsidRPr="00837A51">
              <w:rPr>
                <w:b/>
                <w:bCs/>
              </w:rPr>
              <w:t xml:space="preserve">Žilvinas </w:t>
            </w:r>
            <w:proofErr w:type="spellStart"/>
            <w:r w:rsidRPr="00837A51">
              <w:rPr>
                <w:b/>
                <w:bCs/>
              </w:rPr>
              <w:t>Tomkevičius</w:t>
            </w:r>
            <w:proofErr w:type="spellEnd"/>
          </w:p>
        </w:tc>
      </w:tr>
      <w:tr w:rsidR="00197E51" w:rsidRPr="00837A51" w14:paraId="2E37428B" w14:textId="77777777" w:rsidTr="00B065AD">
        <w:trPr>
          <w:trHeight w:val="1"/>
        </w:trPr>
        <w:tc>
          <w:tcPr>
            <w:tcW w:w="3652" w:type="dxa"/>
            <w:tcBorders>
              <w:top w:val="single" w:sz="2" w:space="0" w:color="000000"/>
              <w:left w:val="single" w:sz="2" w:space="0" w:color="000000"/>
              <w:bottom w:val="single" w:sz="2" w:space="0" w:color="000000"/>
              <w:right w:val="single" w:sz="2" w:space="0" w:color="000000"/>
            </w:tcBorders>
            <w:shd w:val="clear" w:color="000000" w:fill="FFFFFF"/>
          </w:tcPr>
          <w:p w14:paraId="2AE3B386" w14:textId="77777777" w:rsidR="00197E51" w:rsidRPr="00837A51" w:rsidRDefault="00197E51" w:rsidP="007D729D">
            <w:pPr>
              <w:jc w:val="both"/>
              <w:rPr>
                <w:rPrChange w:id="48" w:author="Tomik" w:date="2016-10-02T23:58:00Z">
                  <w:rPr>
                    <w:lang w:val="en"/>
                  </w:rPr>
                </w:rPrChange>
              </w:rPr>
            </w:pPr>
            <w:r w:rsidRPr="00837A51">
              <w:rPr>
                <w:rPrChange w:id="49" w:author="Tomik" w:date="2016-10-02T23:58:00Z">
                  <w:rPr>
                    <w:lang w:val="en"/>
                  </w:rPr>
                </w:rPrChange>
              </w:rPr>
              <w:t>MD vadovas</w:t>
            </w:r>
          </w:p>
        </w:tc>
        <w:tc>
          <w:tcPr>
            <w:tcW w:w="5924" w:type="dxa"/>
            <w:tcBorders>
              <w:top w:val="single" w:sz="2" w:space="0" w:color="000000"/>
              <w:left w:val="single" w:sz="2" w:space="0" w:color="000000"/>
              <w:bottom w:val="single" w:sz="2" w:space="0" w:color="000000"/>
              <w:right w:val="single" w:sz="2" w:space="0" w:color="000000"/>
            </w:tcBorders>
            <w:shd w:val="clear" w:color="000000" w:fill="FFFFFF"/>
          </w:tcPr>
          <w:p w14:paraId="7C6AF49E" w14:textId="77777777" w:rsidR="00197E51" w:rsidRPr="00837A51" w:rsidRDefault="00197E51" w:rsidP="007D729D">
            <w:pPr>
              <w:jc w:val="both"/>
              <w:rPr>
                <w:rPrChange w:id="50" w:author="Tomik" w:date="2016-10-02T23:58:00Z">
                  <w:rPr>
                    <w:lang w:val="en"/>
                  </w:rPr>
                </w:rPrChange>
              </w:rPr>
            </w:pPr>
            <w:r w:rsidRPr="00837A51">
              <w:rPr>
                <w:b/>
                <w:bCs/>
              </w:rPr>
              <w:t xml:space="preserve">Tomas </w:t>
            </w:r>
            <w:proofErr w:type="spellStart"/>
            <w:r w:rsidRPr="00837A51">
              <w:rPr>
                <w:b/>
                <w:bCs/>
              </w:rPr>
              <w:t>Šiaulys</w:t>
            </w:r>
            <w:proofErr w:type="spellEnd"/>
          </w:p>
        </w:tc>
      </w:tr>
      <w:tr w:rsidR="00197E51" w:rsidRPr="00837A51" w14:paraId="3491FEA2" w14:textId="77777777" w:rsidTr="00B065AD">
        <w:trPr>
          <w:trHeight w:val="1"/>
        </w:trPr>
        <w:tc>
          <w:tcPr>
            <w:tcW w:w="3652" w:type="dxa"/>
            <w:tcBorders>
              <w:top w:val="single" w:sz="2" w:space="0" w:color="000000"/>
              <w:left w:val="single" w:sz="2" w:space="0" w:color="000000"/>
              <w:bottom w:val="single" w:sz="2" w:space="0" w:color="000000"/>
              <w:right w:val="single" w:sz="2" w:space="0" w:color="000000"/>
            </w:tcBorders>
            <w:shd w:val="clear" w:color="000000" w:fill="FFFFFF"/>
          </w:tcPr>
          <w:p w14:paraId="19008CC4" w14:textId="77777777" w:rsidR="00197E51" w:rsidRPr="00837A51" w:rsidRDefault="00197E51" w:rsidP="007D729D">
            <w:pPr>
              <w:jc w:val="both"/>
              <w:rPr>
                <w:rPrChange w:id="51" w:author="Tomik" w:date="2016-10-02T23:58:00Z">
                  <w:rPr>
                    <w:lang w:val="en"/>
                  </w:rPr>
                </w:rPrChange>
              </w:rPr>
            </w:pPr>
            <w:r w:rsidRPr="00837A51">
              <w:rPr>
                <w:rPrChange w:id="52" w:author="Tomik" w:date="2016-10-02T23:58:00Z">
                  <w:rPr>
                    <w:lang w:val="en"/>
                  </w:rPr>
                </w:rPrChange>
              </w:rPr>
              <w:t>MD konsultantas</w:t>
            </w:r>
          </w:p>
        </w:tc>
        <w:tc>
          <w:tcPr>
            <w:tcW w:w="5924" w:type="dxa"/>
            <w:tcBorders>
              <w:top w:val="single" w:sz="2" w:space="0" w:color="000000"/>
              <w:left w:val="single" w:sz="2" w:space="0" w:color="000000"/>
              <w:bottom w:val="single" w:sz="2" w:space="0" w:color="000000"/>
              <w:right w:val="single" w:sz="2" w:space="0" w:color="000000"/>
            </w:tcBorders>
            <w:shd w:val="clear" w:color="000000" w:fill="FFFFFF"/>
          </w:tcPr>
          <w:p w14:paraId="4524EC82" w14:textId="77777777" w:rsidR="00197E51" w:rsidRPr="00837A51" w:rsidRDefault="00197E51" w:rsidP="007D729D">
            <w:pPr>
              <w:jc w:val="both"/>
              <w:rPr>
                <w:b/>
                <w:rPrChange w:id="53" w:author="Tomik" w:date="2016-10-02T23:58:00Z">
                  <w:rPr>
                    <w:b/>
                    <w:lang w:val="en"/>
                  </w:rPr>
                </w:rPrChange>
              </w:rPr>
            </w:pPr>
            <w:r w:rsidRPr="00837A51">
              <w:rPr>
                <w:b/>
                <w:rPrChange w:id="54" w:author="Tomik" w:date="2016-10-02T23:58:00Z">
                  <w:rPr>
                    <w:b/>
                    <w:lang w:val="en"/>
                  </w:rPr>
                </w:rPrChange>
              </w:rPr>
              <w:t xml:space="preserve">Dionizas </w:t>
            </w:r>
            <w:proofErr w:type="spellStart"/>
            <w:r w:rsidRPr="00837A51">
              <w:rPr>
                <w:b/>
                <w:rPrChange w:id="55" w:author="Tomik" w:date="2016-10-02T23:58:00Z">
                  <w:rPr>
                    <w:b/>
                    <w:lang w:val="en"/>
                  </w:rPr>
                </w:rPrChange>
              </w:rPr>
              <w:t>Antipenkovas</w:t>
            </w:r>
            <w:proofErr w:type="spellEnd"/>
          </w:p>
        </w:tc>
      </w:tr>
      <w:tr w:rsidR="00197E51" w:rsidRPr="00837A51" w14:paraId="2C0AC70E" w14:textId="77777777" w:rsidTr="00B065AD">
        <w:trPr>
          <w:trHeight w:val="1"/>
        </w:trPr>
        <w:tc>
          <w:tcPr>
            <w:tcW w:w="3652" w:type="dxa"/>
            <w:tcBorders>
              <w:top w:val="single" w:sz="2" w:space="0" w:color="000000"/>
              <w:left w:val="single" w:sz="2" w:space="0" w:color="000000"/>
              <w:bottom w:val="single" w:sz="2" w:space="0" w:color="000000"/>
              <w:right w:val="single" w:sz="2" w:space="0" w:color="000000"/>
            </w:tcBorders>
            <w:shd w:val="clear" w:color="000000" w:fill="FFFFFF"/>
          </w:tcPr>
          <w:p w14:paraId="5FE26AA9" w14:textId="77777777" w:rsidR="00197E51" w:rsidRPr="00837A51" w:rsidRDefault="00197E51" w:rsidP="007D729D">
            <w:pPr>
              <w:jc w:val="both"/>
              <w:rPr>
                <w:rPrChange w:id="56" w:author="Tomik" w:date="2016-10-02T23:58:00Z">
                  <w:rPr>
                    <w:lang w:val="en"/>
                  </w:rPr>
                </w:rPrChange>
              </w:rPr>
            </w:pPr>
            <w:r w:rsidRPr="00837A51">
              <w:rPr>
                <w:rPrChange w:id="57" w:author="Tomik" w:date="2016-10-02T23:58:00Z">
                  <w:rPr>
                    <w:lang w:val="en"/>
                  </w:rPr>
                </w:rPrChange>
              </w:rPr>
              <w:t xml:space="preserve"> Užduoties pateikimo data:</w:t>
            </w:r>
          </w:p>
        </w:tc>
        <w:tc>
          <w:tcPr>
            <w:tcW w:w="5924" w:type="dxa"/>
            <w:tcBorders>
              <w:top w:val="single" w:sz="2" w:space="0" w:color="000000"/>
              <w:left w:val="single" w:sz="2" w:space="0" w:color="000000"/>
              <w:bottom w:val="single" w:sz="2" w:space="0" w:color="000000"/>
              <w:right w:val="single" w:sz="2" w:space="0" w:color="000000"/>
            </w:tcBorders>
            <w:shd w:val="clear" w:color="000000" w:fill="FFFFFF"/>
          </w:tcPr>
          <w:p w14:paraId="0C22BF1F" w14:textId="77777777" w:rsidR="00197E51" w:rsidRPr="00837A51" w:rsidRDefault="00197E51" w:rsidP="007D729D">
            <w:pPr>
              <w:jc w:val="both"/>
              <w:rPr>
                <w:rPrChange w:id="58" w:author="Tomik" w:date="2016-10-02T23:58:00Z">
                  <w:rPr>
                    <w:lang w:val="en"/>
                  </w:rPr>
                </w:rPrChange>
              </w:rPr>
            </w:pPr>
          </w:p>
        </w:tc>
      </w:tr>
    </w:tbl>
    <w:p w14:paraId="34831FCE" w14:textId="77777777" w:rsidR="00197E51" w:rsidRPr="00837A51" w:rsidRDefault="00197E51" w:rsidP="007D729D">
      <w:pPr>
        <w:jc w:val="both"/>
        <w:rPr>
          <w:rFonts w:ascii="Times New Roman" w:hAnsi="Times New Roman"/>
          <w:sz w:val="24"/>
          <w:szCs w:val="24"/>
        </w:rPr>
      </w:pPr>
    </w:p>
    <w:p w14:paraId="2567F2C3" w14:textId="77777777" w:rsidR="001D7487" w:rsidRPr="00837A51" w:rsidRDefault="001D7487" w:rsidP="003F486F">
      <w:pPr>
        <w:pStyle w:val="PAV"/>
      </w:pPr>
      <w:bookmarkStart w:id="59" w:name="_Toc463189584"/>
      <w:r w:rsidRPr="00837A51">
        <w:lastRenderedPageBreak/>
        <w:t>PAGRINDINĖS SĄVOKOS</w:t>
      </w:r>
      <w:bookmarkEnd w:id="59"/>
    </w:p>
    <w:p w14:paraId="1FD8DCE9" w14:textId="77777777" w:rsidR="001D7487" w:rsidRPr="00837A51" w:rsidRDefault="001D7487" w:rsidP="007D729D">
      <w:pPr>
        <w:spacing w:line="360" w:lineRule="auto"/>
        <w:ind w:right="-1"/>
        <w:jc w:val="both"/>
        <w:rPr>
          <w:rFonts w:ascii="Times New Roman" w:hAnsi="Times New Roman"/>
          <w:sz w:val="24"/>
          <w:szCs w:val="24"/>
        </w:rPr>
      </w:pPr>
    </w:p>
    <w:p w14:paraId="5D9FA7B7" w14:textId="77777777" w:rsidR="00AF7186" w:rsidRPr="00837A51" w:rsidRDefault="00AF7186" w:rsidP="007D729D">
      <w:pPr>
        <w:spacing w:line="360" w:lineRule="auto"/>
        <w:ind w:right="-1"/>
        <w:jc w:val="both"/>
        <w:rPr>
          <w:rFonts w:ascii="Times New Roman" w:hAnsi="Times New Roman"/>
          <w:sz w:val="24"/>
          <w:szCs w:val="24"/>
        </w:rPr>
      </w:pPr>
      <w:r w:rsidRPr="00837A51">
        <w:rPr>
          <w:rFonts w:ascii="Times New Roman" w:hAnsi="Times New Roman"/>
          <w:b/>
          <w:sz w:val="24"/>
          <w:szCs w:val="24"/>
        </w:rPr>
        <w:t>MD</w:t>
      </w:r>
      <w:r w:rsidRPr="00837A51">
        <w:rPr>
          <w:rFonts w:ascii="Times New Roman" w:hAnsi="Times New Roman"/>
          <w:sz w:val="24"/>
          <w:szCs w:val="24"/>
        </w:rPr>
        <w:t xml:space="preserve"> – metų darbas</w:t>
      </w:r>
    </w:p>
    <w:p w14:paraId="50F205D9" w14:textId="7890F9B9" w:rsidR="001D7487" w:rsidRPr="00AB136A" w:rsidRDefault="00F453D5" w:rsidP="007D729D">
      <w:pPr>
        <w:spacing w:line="360" w:lineRule="auto"/>
        <w:ind w:right="-1"/>
        <w:jc w:val="both"/>
        <w:rPr>
          <w:rFonts w:ascii="Times New Roman" w:hAnsi="Times New Roman"/>
          <w:sz w:val="24"/>
          <w:szCs w:val="24"/>
        </w:rPr>
      </w:pPr>
      <w:proofErr w:type="spellStart"/>
      <w:r w:rsidRPr="00F453D5">
        <w:rPr>
          <w:rFonts w:ascii="Times New Roman" w:hAnsi="Times New Roman"/>
          <w:b/>
          <w:i/>
          <w:sz w:val="24"/>
          <w:szCs w:val="24"/>
        </w:rPr>
        <w:t>Android</w:t>
      </w:r>
      <w:proofErr w:type="spellEnd"/>
      <w:r w:rsidR="00263980" w:rsidRPr="00837A51">
        <w:rPr>
          <w:rFonts w:ascii="Times New Roman" w:hAnsi="Times New Roman"/>
          <w:b/>
          <w:sz w:val="24"/>
          <w:szCs w:val="24"/>
        </w:rPr>
        <w:t xml:space="preserve"> </w:t>
      </w:r>
      <w:r w:rsidR="00263980" w:rsidRPr="00837A51">
        <w:rPr>
          <w:rFonts w:ascii="Times New Roman" w:hAnsi="Times New Roman"/>
          <w:sz w:val="24"/>
          <w:szCs w:val="24"/>
        </w:rPr>
        <w:t>– operacinė sistema, naudojama išmaniuosiuose mobiliuosiuose įrenginiuose</w:t>
      </w:r>
    </w:p>
    <w:p w14:paraId="6FD74506" w14:textId="7B00DB2B" w:rsidR="00263980" w:rsidRPr="00837A51" w:rsidRDefault="00D46DF0" w:rsidP="007D729D">
      <w:pPr>
        <w:spacing w:line="360" w:lineRule="auto"/>
        <w:ind w:right="-1"/>
        <w:jc w:val="both"/>
        <w:rPr>
          <w:rFonts w:ascii="Times New Roman" w:hAnsi="Times New Roman"/>
          <w:sz w:val="24"/>
          <w:szCs w:val="24"/>
        </w:rPr>
      </w:pPr>
      <w:r w:rsidRPr="00AB136A">
        <w:rPr>
          <w:rFonts w:ascii="Times New Roman" w:hAnsi="Times New Roman"/>
          <w:b/>
          <w:sz w:val="24"/>
          <w:szCs w:val="24"/>
        </w:rPr>
        <w:t xml:space="preserve">Vartotojo </w:t>
      </w:r>
      <w:r w:rsidR="00F453D5">
        <w:rPr>
          <w:rFonts w:ascii="Times New Roman" w:hAnsi="Times New Roman"/>
          <w:b/>
          <w:sz w:val="24"/>
          <w:szCs w:val="24"/>
        </w:rPr>
        <w:t>sąsaja</w:t>
      </w:r>
      <w:r w:rsidRPr="00837A51">
        <w:rPr>
          <w:rFonts w:ascii="Times New Roman" w:hAnsi="Times New Roman"/>
          <w:sz w:val="24"/>
          <w:szCs w:val="24"/>
        </w:rPr>
        <w:t xml:space="preserve"> – </w:t>
      </w:r>
      <w:r w:rsidR="00F453D5">
        <w:rPr>
          <w:rFonts w:ascii="Times New Roman" w:hAnsi="Times New Roman"/>
          <w:sz w:val="24"/>
          <w:szCs w:val="24"/>
        </w:rPr>
        <w:t>p</w:t>
      </w:r>
      <w:r w:rsidRPr="00AB136A">
        <w:rPr>
          <w:rFonts w:ascii="Times New Roman" w:hAnsi="Times New Roman"/>
          <w:sz w:val="24"/>
          <w:szCs w:val="24"/>
        </w:rPr>
        <w:t>rogramėlės veikimo e</w:t>
      </w:r>
      <w:r w:rsidR="00600C97" w:rsidRPr="00AB136A">
        <w:rPr>
          <w:rFonts w:ascii="Times New Roman" w:hAnsi="Times New Roman"/>
          <w:sz w:val="24"/>
          <w:szCs w:val="24"/>
        </w:rPr>
        <w:t xml:space="preserve">iga bei </w:t>
      </w:r>
      <w:r w:rsidRPr="00837A51">
        <w:rPr>
          <w:rFonts w:ascii="Times New Roman" w:hAnsi="Times New Roman"/>
          <w:sz w:val="24"/>
          <w:szCs w:val="24"/>
        </w:rPr>
        <w:t>galimybės</w:t>
      </w:r>
      <w:r w:rsidR="00AF7186" w:rsidRPr="00837A51">
        <w:rPr>
          <w:rFonts w:ascii="Times New Roman" w:hAnsi="Times New Roman"/>
          <w:sz w:val="24"/>
          <w:szCs w:val="24"/>
        </w:rPr>
        <w:t xml:space="preserve"> vartotojui gauti tai, ką siūlo programėlė</w:t>
      </w:r>
    </w:p>
    <w:p w14:paraId="307FE64D" w14:textId="77777777" w:rsidR="00263980" w:rsidRPr="00837A51" w:rsidRDefault="00263980" w:rsidP="007D729D">
      <w:pPr>
        <w:spacing w:line="360" w:lineRule="auto"/>
        <w:ind w:right="-1"/>
        <w:jc w:val="both"/>
        <w:rPr>
          <w:rFonts w:ascii="Times New Roman" w:hAnsi="Times New Roman"/>
          <w:sz w:val="24"/>
          <w:szCs w:val="24"/>
        </w:rPr>
      </w:pPr>
      <w:r w:rsidRPr="00B11305">
        <w:rPr>
          <w:rFonts w:ascii="Times New Roman" w:hAnsi="Times New Roman"/>
          <w:b/>
          <w:i/>
          <w:sz w:val="24"/>
          <w:szCs w:val="24"/>
        </w:rPr>
        <w:t>C#</w:t>
      </w:r>
      <w:r w:rsidRPr="00837A51">
        <w:rPr>
          <w:rFonts w:ascii="Times New Roman" w:hAnsi="Times New Roman"/>
          <w:sz w:val="24"/>
          <w:szCs w:val="24"/>
        </w:rPr>
        <w:t xml:space="preserve"> - </w:t>
      </w:r>
      <w:r w:rsidR="00BF56CE" w:rsidRPr="00837A51">
        <w:rPr>
          <w:rFonts w:ascii="Times New Roman" w:hAnsi="Times New Roman"/>
          <w:sz w:val="24"/>
          <w:szCs w:val="24"/>
        </w:rPr>
        <w:t>programavimo kalba</w:t>
      </w:r>
    </w:p>
    <w:p w14:paraId="35B2D9D6" w14:textId="77777777" w:rsidR="00BF56CE" w:rsidRPr="00837A51" w:rsidRDefault="00BF56CE" w:rsidP="007D729D">
      <w:pPr>
        <w:spacing w:line="360" w:lineRule="auto"/>
        <w:ind w:right="-1"/>
        <w:jc w:val="both"/>
        <w:rPr>
          <w:rFonts w:ascii="Times New Roman" w:hAnsi="Times New Roman"/>
          <w:sz w:val="24"/>
          <w:szCs w:val="24"/>
        </w:rPr>
      </w:pPr>
      <w:r w:rsidRPr="00B11305">
        <w:rPr>
          <w:rFonts w:ascii="Times New Roman" w:hAnsi="Times New Roman"/>
          <w:b/>
          <w:i/>
          <w:sz w:val="24"/>
          <w:szCs w:val="24"/>
        </w:rPr>
        <w:t>Java</w:t>
      </w:r>
      <w:r w:rsidRPr="00B11305">
        <w:rPr>
          <w:rFonts w:ascii="Times New Roman" w:hAnsi="Times New Roman"/>
          <w:i/>
          <w:sz w:val="24"/>
          <w:szCs w:val="24"/>
        </w:rPr>
        <w:t xml:space="preserve"> </w:t>
      </w:r>
      <w:r w:rsidRPr="00837A51">
        <w:rPr>
          <w:rFonts w:ascii="Times New Roman" w:hAnsi="Times New Roman"/>
          <w:sz w:val="24"/>
          <w:szCs w:val="24"/>
        </w:rPr>
        <w:t>– programavimo kalba</w:t>
      </w:r>
    </w:p>
    <w:p w14:paraId="295BB39F" w14:textId="6547FB1D" w:rsidR="00600C97" w:rsidRPr="00AB136A" w:rsidRDefault="00600C97" w:rsidP="007D729D">
      <w:pPr>
        <w:spacing w:line="360" w:lineRule="auto"/>
        <w:ind w:right="-1"/>
        <w:jc w:val="both"/>
        <w:rPr>
          <w:rFonts w:ascii="Times New Roman" w:hAnsi="Times New Roman"/>
          <w:sz w:val="24"/>
          <w:szCs w:val="24"/>
        </w:rPr>
      </w:pPr>
      <w:r w:rsidRPr="00837A51">
        <w:rPr>
          <w:rFonts w:ascii="Times New Roman" w:hAnsi="Times New Roman"/>
          <w:b/>
          <w:sz w:val="24"/>
          <w:szCs w:val="24"/>
        </w:rPr>
        <w:t>XML</w:t>
      </w:r>
      <w:r w:rsidRPr="00837A51">
        <w:rPr>
          <w:rFonts w:ascii="Times New Roman" w:hAnsi="Times New Roman"/>
          <w:sz w:val="24"/>
          <w:szCs w:val="24"/>
        </w:rPr>
        <w:t xml:space="preserve"> –</w:t>
      </w:r>
      <w:r w:rsidR="00B11305">
        <w:rPr>
          <w:rFonts w:ascii="Times New Roman" w:hAnsi="Times New Roman"/>
          <w:sz w:val="24"/>
          <w:szCs w:val="24"/>
        </w:rPr>
        <w:t xml:space="preserve"> ženklinimo </w:t>
      </w:r>
      <w:r w:rsidRPr="00837A51">
        <w:rPr>
          <w:rFonts w:ascii="Times New Roman" w:hAnsi="Times New Roman"/>
          <w:sz w:val="24"/>
          <w:szCs w:val="24"/>
        </w:rPr>
        <w:t>kalba</w:t>
      </w:r>
      <w:r w:rsidR="00FC502E" w:rsidRPr="00837A51">
        <w:rPr>
          <w:rFonts w:ascii="Times New Roman" w:hAnsi="Times New Roman"/>
          <w:sz w:val="24"/>
          <w:szCs w:val="24"/>
        </w:rPr>
        <w:t>,</w:t>
      </w:r>
      <w:r w:rsidRPr="00AB136A">
        <w:rPr>
          <w:rFonts w:ascii="Times New Roman" w:hAnsi="Times New Roman"/>
          <w:sz w:val="24"/>
          <w:szCs w:val="24"/>
        </w:rPr>
        <w:t xml:space="preserve"> skirta struktūruotam duomenų užrašymui</w:t>
      </w:r>
    </w:p>
    <w:p w14:paraId="3E069C2D" w14:textId="2DAA3E43" w:rsidR="00BF56CE" w:rsidRPr="00AB136A" w:rsidRDefault="00BF56CE" w:rsidP="007D729D">
      <w:pPr>
        <w:spacing w:line="360" w:lineRule="auto"/>
        <w:ind w:right="-1"/>
        <w:jc w:val="both"/>
        <w:rPr>
          <w:rFonts w:ascii="Times New Roman" w:hAnsi="Times New Roman"/>
          <w:sz w:val="24"/>
          <w:szCs w:val="24"/>
        </w:rPr>
      </w:pPr>
      <w:r w:rsidRPr="00837A51">
        <w:rPr>
          <w:rFonts w:ascii="Times New Roman" w:hAnsi="Times New Roman"/>
          <w:b/>
          <w:sz w:val="24"/>
          <w:szCs w:val="24"/>
        </w:rPr>
        <w:t>Programėlės variklis</w:t>
      </w:r>
      <w:r w:rsidRPr="00837A51">
        <w:rPr>
          <w:rFonts w:ascii="Times New Roman" w:hAnsi="Times New Roman"/>
          <w:sz w:val="24"/>
          <w:szCs w:val="24"/>
        </w:rPr>
        <w:t xml:space="preserve"> – kodas, vykdantis tam tikras komandas</w:t>
      </w:r>
      <w:r w:rsidR="00FC502E" w:rsidRPr="00837A51">
        <w:rPr>
          <w:rFonts w:ascii="Times New Roman" w:hAnsi="Times New Roman"/>
          <w:sz w:val="24"/>
          <w:szCs w:val="24"/>
        </w:rPr>
        <w:t>, kurių dėka programėlė atlieka</w:t>
      </w:r>
      <w:r w:rsidR="00AF7186" w:rsidRPr="00837A51">
        <w:rPr>
          <w:rFonts w:ascii="Times New Roman" w:hAnsi="Times New Roman"/>
          <w:sz w:val="24"/>
          <w:szCs w:val="24"/>
        </w:rPr>
        <w:t xml:space="preserve"> reikiamas funkcijas</w:t>
      </w:r>
      <w:r w:rsidR="00874A6E" w:rsidRPr="00837A51">
        <w:rPr>
          <w:rFonts w:ascii="Times New Roman" w:hAnsi="Times New Roman"/>
          <w:sz w:val="24"/>
          <w:szCs w:val="24"/>
        </w:rPr>
        <w:t>.</w:t>
      </w:r>
    </w:p>
    <w:p w14:paraId="1EA233C8" w14:textId="25EBB5F3" w:rsidR="008E4298" w:rsidRPr="00837A51" w:rsidRDefault="008E4298" w:rsidP="007D729D">
      <w:pPr>
        <w:spacing w:line="360" w:lineRule="auto"/>
        <w:ind w:right="-1"/>
        <w:jc w:val="both"/>
        <w:rPr>
          <w:rFonts w:ascii="Times New Roman" w:hAnsi="Times New Roman"/>
          <w:sz w:val="24"/>
          <w:szCs w:val="24"/>
        </w:rPr>
      </w:pPr>
      <w:r w:rsidRPr="00837A51">
        <w:rPr>
          <w:rFonts w:ascii="Times New Roman" w:hAnsi="Times New Roman"/>
          <w:b/>
          <w:sz w:val="24"/>
          <w:szCs w:val="24"/>
        </w:rPr>
        <w:t>Programavimo platforma</w:t>
      </w:r>
      <w:r w:rsidRPr="00837A51">
        <w:rPr>
          <w:rFonts w:ascii="Times New Roman" w:hAnsi="Times New Roman"/>
          <w:sz w:val="24"/>
          <w:szCs w:val="24"/>
        </w:rPr>
        <w:t xml:space="preserve"> – </w:t>
      </w:r>
      <w:r w:rsidR="00FC502E" w:rsidRPr="00837A51">
        <w:rPr>
          <w:rFonts w:ascii="Times New Roman" w:hAnsi="Times New Roman"/>
          <w:sz w:val="24"/>
          <w:szCs w:val="24"/>
        </w:rPr>
        <w:t xml:space="preserve">programa, naudojama kompiuteriu bei </w:t>
      </w:r>
      <w:r w:rsidRPr="00837A51">
        <w:rPr>
          <w:rFonts w:ascii="Times New Roman" w:hAnsi="Times New Roman"/>
          <w:sz w:val="24"/>
          <w:szCs w:val="24"/>
        </w:rPr>
        <w:t>turinti terpę, kurioje galim</w:t>
      </w:r>
      <w:r w:rsidR="00B11305">
        <w:rPr>
          <w:rFonts w:ascii="Times New Roman" w:hAnsi="Times New Roman"/>
          <w:sz w:val="24"/>
          <w:szCs w:val="24"/>
        </w:rPr>
        <w:t>a atlikti su programavimu susijusias operacijas</w:t>
      </w:r>
    </w:p>
    <w:p w14:paraId="4FA9336E" w14:textId="5F5AD17F" w:rsidR="00600C97" w:rsidRPr="00837A51" w:rsidRDefault="00600C97" w:rsidP="007D729D">
      <w:pPr>
        <w:spacing w:line="360" w:lineRule="auto"/>
        <w:ind w:right="-1"/>
        <w:jc w:val="both"/>
        <w:rPr>
          <w:rFonts w:ascii="Times New Roman" w:hAnsi="Times New Roman"/>
          <w:sz w:val="24"/>
          <w:szCs w:val="24"/>
        </w:rPr>
      </w:pPr>
      <w:r w:rsidRPr="00AB136A">
        <w:rPr>
          <w:rFonts w:ascii="Times New Roman" w:hAnsi="Times New Roman"/>
          <w:b/>
          <w:sz w:val="24"/>
          <w:szCs w:val="24"/>
        </w:rPr>
        <w:t>Programinė įranga</w:t>
      </w:r>
      <w:r w:rsidRPr="00AB136A">
        <w:rPr>
          <w:rFonts w:ascii="Times New Roman" w:hAnsi="Times New Roman"/>
          <w:sz w:val="24"/>
          <w:szCs w:val="24"/>
        </w:rPr>
        <w:t xml:space="preserve"> – įranga, kuri yra</w:t>
      </w:r>
      <w:r w:rsidR="00B11305">
        <w:rPr>
          <w:rFonts w:ascii="Times New Roman" w:hAnsi="Times New Roman"/>
          <w:sz w:val="24"/>
          <w:szCs w:val="24"/>
        </w:rPr>
        <w:t xml:space="preserve"> valdoma kompiuteriu arba kitu vaizdiniu įrenginiu. </w:t>
      </w:r>
    </w:p>
    <w:p w14:paraId="55E57421" w14:textId="54C955B8" w:rsidR="001A7A7C" w:rsidRPr="00AB136A" w:rsidRDefault="001A7A7C" w:rsidP="007D729D">
      <w:pPr>
        <w:spacing w:line="360" w:lineRule="auto"/>
        <w:ind w:right="-1"/>
        <w:jc w:val="both"/>
        <w:rPr>
          <w:rFonts w:ascii="Times New Roman" w:hAnsi="Times New Roman"/>
          <w:sz w:val="24"/>
          <w:szCs w:val="24"/>
        </w:rPr>
      </w:pPr>
      <w:r w:rsidRPr="00AB136A">
        <w:rPr>
          <w:rFonts w:ascii="Times New Roman" w:hAnsi="Times New Roman"/>
          <w:b/>
          <w:sz w:val="24"/>
          <w:szCs w:val="24"/>
        </w:rPr>
        <w:t>Proto</w:t>
      </w:r>
      <w:r w:rsidRPr="00837A51">
        <w:rPr>
          <w:rFonts w:ascii="Times New Roman" w:hAnsi="Times New Roman"/>
          <w:b/>
          <w:sz w:val="24"/>
          <w:szCs w:val="24"/>
        </w:rPr>
        <w:t>tipas</w:t>
      </w:r>
      <w:r w:rsidRPr="00837A51">
        <w:rPr>
          <w:rFonts w:ascii="Times New Roman" w:hAnsi="Times New Roman"/>
          <w:sz w:val="24"/>
          <w:szCs w:val="24"/>
        </w:rPr>
        <w:t xml:space="preserve"> – </w:t>
      </w:r>
      <w:r w:rsidR="005C7491" w:rsidRPr="005C7491">
        <w:rPr>
          <w:rFonts w:ascii="Times New Roman" w:hAnsi="Times New Roman"/>
          <w:sz w:val="24"/>
          <w:szCs w:val="24"/>
        </w:rPr>
        <w:t>gaminio pirminė versija, skirta pademonstruoti veikimo principams</w:t>
      </w:r>
      <w:r w:rsidR="005C7491">
        <w:rPr>
          <w:rFonts w:ascii="Times New Roman" w:hAnsi="Times New Roman"/>
          <w:sz w:val="24"/>
          <w:szCs w:val="24"/>
        </w:rPr>
        <w:t xml:space="preserve">, </w:t>
      </w:r>
      <w:r w:rsidRPr="00837A51">
        <w:rPr>
          <w:rFonts w:ascii="Times New Roman" w:hAnsi="Times New Roman"/>
          <w:sz w:val="24"/>
          <w:szCs w:val="24"/>
        </w:rPr>
        <w:t>tačiau nėra pritaikytas visuotiniam naudojimui</w:t>
      </w:r>
    </w:p>
    <w:p w14:paraId="5EA50C13" w14:textId="77777777" w:rsidR="00263980" w:rsidRPr="00837A51" w:rsidRDefault="00263980" w:rsidP="007D729D">
      <w:pPr>
        <w:spacing w:line="360" w:lineRule="auto"/>
        <w:ind w:right="-1"/>
        <w:jc w:val="both"/>
        <w:rPr>
          <w:rFonts w:ascii="Times New Roman" w:hAnsi="Times New Roman"/>
          <w:sz w:val="24"/>
          <w:szCs w:val="24"/>
        </w:rPr>
      </w:pPr>
    </w:p>
    <w:p w14:paraId="7CCD18EE" w14:textId="77777777" w:rsidR="001D7487" w:rsidRPr="00837A51" w:rsidRDefault="001D7487" w:rsidP="007D729D">
      <w:pPr>
        <w:spacing w:line="360" w:lineRule="auto"/>
        <w:ind w:right="-1"/>
        <w:jc w:val="both"/>
        <w:rPr>
          <w:rFonts w:ascii="Times New Roman" w:hAnsi="Times New Roman"/>
          <w:sz w:val="24"/>
          <w:szCs w:val="24"/>
        </w:rPr>
      </w:pPr>
    </w:p>
    <w:p w14:paraId="63424F1B" w14:textId="77777777" w:rsidR="001D7487" w:rsidRPr="00837A51" w:rsidRDefault="001D7487" w:rsidP="007D729D">
      <w:pPr>
        <w:spacing w:line="360" w:lineRule="auto"/>
        <w:ind w:right="-1"/>
        <w:jc w:val="both"/>
        <w:rPr>
          <w:rFonts w:ascii="Times New Roman" w:hAnsi="Times New Roman"/>
          <w:sz w:val="24"/>
          <w:szCs w:val="24"/>
        </w:rPr>
      </w:pPr>
    </w:p>
    <w:p w14:paraId="01E1A756" w14:textId="77777777" w:rsidR="001D7487" w:rsidRPr="00837A51" w:rsidRDefault="001D7487" w:rsidP="007D729D">
      <w:pPr>
        <w:spacing w:line="360" w:lineRule="auto"/>
        <w:ind w:right="-1"/>
        <w:jc w:val="both"/>
        <w:rPr>
          <w:rFonts w:ascii="Times New Roman" w:hAnsi="Times New Roman"/>
          <w:sz w:val="24"/>
          <w:szCs w:val="24"/>
        </w:rPr>
      </w:pPr>
    </w:p>
    <w:p w14:paraId="48DD50A1" w14:textId="77777777" w:rsidR="00AE4481" w:rsidRDefault="00AE4481" w:rsidP="007D729D">
      <w:pPr>
        <w:spacing w:line="360" w:lineRule="auto"/>
        <w:ind w:right="-1"/>
        <w:jc w:val="both"/>
        <w:rPr>
          <w:rFonts w:ascii="Times New Roman" w:hAnsi="Times New Roman"/>
          <w:sz w:val="24"/>
          <w:szCs w:val="24"/>
        </w:rPr>
      </w:pPr>
    </w:p>
    <w:p w14:paraId="3B6283A0" w14:textId="77777777" w:rsidR="00B11305" w:rsidRDefault="00B11305" w:rsidP="007D729D">
      <w:pPr>
        <w:spacing w:line="360" w:lineRule="auto"/>
        <w:ind w:right="-1"/>
        <w:jc w:val="both"/>
        <w:rPr>
          <w:rFonts w:ascii="Times New Roman" w:hAnsi="Times New Roman"/>
          <w:sz w:val="24"/>
          <w:szCs w:val="24"/>
        </w:rPr>
      </w:pPr>
    </w:p>
    <w:p w14:paraId="756EEB4B" w14:textId="77777777" w:rsidR="00092CC6" w:rsidRDefault="00092CC6" w:rsidP="007D729D">
      <w:pPr>
        <w:spacing w:line="360" w:lineRule="auto"/>
        <w:ind w:right="-1"/>
        <w:jc w:val="both"/>
        <w:rPr>
          <w:rFonts w:ascii="Times New Roman" w:hAnsi="Times New Roman"/>
          <w:sz w:val="24"/>
          <w:szCs w:val="24"/>
        </w:rPr>
      </w:pPr>
    </w:p>
    <w:p w14:paraId="3B45830C" w14:textId="77777777" w:rsidR="00092CC6" w:rsidRDefault="00092CC6" w:rsidP="007D729D">
      <w:pPr>
        <w:spacing w:line="360" w:lineRule="auto"/>
        <w:ind w:right="-1"/>
        <w:jc w:val="both"/>
        <w:rPr>
          <w:rFonts w:ascii="Times New Roman" w:hAnsi="Times New Roman"/>
          <w:sz w:val="24"/>
          <w:szCs w:val="24"/>
        </w:rPr>
      </w:pPr>
    </w:p>
    <w:p w14:paraId="4D605828" w14:textId="77777777" w:rsidR="00B11305" w:rsidRPr="00837A51" w:rsidRDefault="00B11305" w:rsidP="007D729D">
      <w:pPr>
        <w:spacing w:line="360" w:lineRule="auto"/>
        <w:ind w:right="-1"/>
        <w:jc w:val="both"/>
        <w:rPr>
          <w:rFonts w:ascii="Times New Roman" w:hAnsi="Times New Roman"/>
          <w:sz w:val="24"/>
          <w:szCs w:val="24"/>
        </w:rPr>
      </w:pPr>
    </w:p>
    <w:p w14:paraId="6D6B07C8" w14:textId="77777777" w:rsidR="001D7487" w:rsidRPr="00837A51" w:rsidRDefault="001D7487" w:rsidP="003F486F">
      <w:pPr>
        <w:pStyle w:val="PAV"/>
      </w:pPr>
      <w:bookmarkStart w:id="60" w:name="_Toc463189585"/>
      <w:r w:rsidRPr="00837A51">
        <w:lastRenderedPageBreak/>
        <w:t>S</w:t>
      </w:r>
      <w:r w:rsidR="00FC0AC7" w:rsidRPr="00837A51">
        <w:t>ANTRAUKA</w:t>
      </w:r>
      <w:bookmarkEnd w:id="60"/>
    </w:p>
    <w:p w14:paraId="3E166597" w14:textId="0270F5B4" w:rsidR="00AE4481" w:rsidRPr="00837A51" w:rsidRDefault="001D7487" w:rsidP="007D729D">
      <w:pPr>
        <w:spacing w:line="360" w:lineRule="auto"/>
        <w:ind w:firstLine="851"/>
        <w:jc w:val="both"/>
        <w:rPr>
          <w:rFonts w:ascii="Times New Roman" w:hAnsi="Times New Roman"/>
          <w:sz w:val="24"/>
          <w:szCs w:val="24"/>
        </w:rPr>
      </w:pPr>
      <w:r w:rsidRPr="00837A51">
        <w:rPr>
          <w:rFonts w:ascii="Times New Roman" w:hAnsi="Times New Roman"/>
          <w:sz w:val="24"/>
          <w:szCs w:val="24"/>
        </w:rPr>
        <w:t>Mano metų darbo kryptis yr</w:t>
      </w:r>
      <w:r w:rsidR="00B83394" w:rsidRPr="00837A51">
        <w:rPr>
          <w:rFonts w:ascii="Times New Roman" w:hAnsi="Times New Roman"/>
          <w:sz w:val="24"/>
          <w:szCs w:val="24"/>
        </w:rPr>
        <w:t>a technologijų</w:t>
      </w:r>
      <w:r w:rsidR="00A80618" w:rsidRPr="00837A51">
        <w:rPr>
          <w:rFonts w:ascii="Times New Roman" w:hAnsi="Times New Roman"/>
          <w:sz w:val="24"/>
          <w:szCs w:val="24"/>
        </w:rPr>
        <w:t>. P</w:t>
      </w:r>
      <w:r w:rsidRPr="00837A51">
        <w:rPr>
          <w:rFonts w:ascii="Times New Roman" w:hAnsi="Times New Roman"/>
          <w:sz w:val="24"/>
          <w:szCs w:val="24"/>
        </w:rPr>
        <w:t>asirinkdamas temą „</w:t>
      </w:r>
      <w:proofErr w:type="spellStart"/>
      <w:r w:rsidRPr="00837A51">
        <w:rPr>
          <w:rFonts w:ascii="Times New Roman" w:hAnsi="Times New Roman"/>
          <w:i/>
          <w:sz w:val="24"/>
          <w:szCs w:val="24"/>
          <w:rPrChange w:id="61" w:author="Tomik" w:date="2016-10-02T23:58:00Z">
            <w:rPr>
              <w:rFonts w:ascii="Times New Roman" w:hAnsi="Times New Roman"/>
              <w:sz w:val="24"/>
              <w:szCs w:val="24"/>
            </w:rPr>
          </w:rPrChange>
        </w:rPr>
        <w:t>Android</w:t>
      </w:r>
      <w:proofErr w:type="spellEnd"/>
      <w:r w:rsidRPr="00837A51">
        <w:rPr>
          <w:rFonts w:ascii="Times New Roman" w:hAnsi="Times New Roman"/>
          <w:sz w:val="24"/>
          <w:szCs w:val="24"/>
        </w:rPr>
        <w:t xml:space="preserve"> operacinės sistemos programėlės kūrimas” i</w:t>
      </w:r>
      <w:r w:rsidR="009B02C2" w:rsidRPr="00AB136A">
        <w:rPr>
          <w:rFonts w:ascii="Times New Roman" w:hAnsi="Times New Roman"/>
          <w:sz w:val="24"/>
          <w:szCs w:val="24"/>
        </w:rPr>
        <w:t>šsikėliau tikslą sukurti išmania</w:t>
      </w:r>
      <w:r w:rsidRPr="00837A51">
        <w:rPr>
          <w:rFonts w:ascii="Times New Roman" w:hAnsi="Times New Roman"/>
          <w:sz w:val="24"/>
          <w:szCs w:val="24"/>
        </w:rPr>
        <w:t>jam mobiliajam įrenginiui tinka</w:t>
      </w:r>
      <w:r w:rsidR="00A80618" w:rsidRPr="00837A51">
        <w:rPr>
          <w:rFonts w:ascii="Times New Roman" w:hAnsi="Times New Roman"/>
          <w:sz w:val="24"/>
          <w:szCs w:val="24"/>
        </w:rPr>
        <w:t xml:space="preserve">mą naudoti programėlę. </w:t>
      </w:r>
      <w:r w:rsidR="00F453D5">
        <w:rPr>
          <w:rFonts w:ascii="Times New Roman" w:hAnsi="Times New Roman"/>
          <w:sz w:val="24"/>
          <w:szCs w:val="24"/>
        </w:rPr>
        <w:t xml:space="preserve">Tikslui pasiekti </w:t>
      </w:r>
      <w:r w:rsidR="00B83394" w:rsidRPr="00837A51">
        <w:rPr>
          <w:rFonts w:ascii="Times New Roman" w:hAnsi="Times New Roman"/>
          <w:sz w:val="24"/>
          <w:szCs w:val="24"/>
        </w:rPr>
        <w:t xml:space="preserve">buvo išsikelti </w:t>
      </w:r>
      <w:r w:rsidR="00F453D5">
        <w:rPr>
          <w:rFonts w:ascii="Times New Roman" w:hAnsi="Times New Roman"/>
          <w:sz w:val="24"/>
          <w:szCs w:val="24"/>
        </w:rPr>
        <w:t>uždaviniai</w:t>
      </w:r>
      <w:r w:rsidR="00B83394" w:rsidRPr="00837A51">
        <w:rPr>
          <w:rFonts w:ascii="Times New Roman" w:hAnsi="Times New Roman"/>
          <w:sz w:val="24"/>
          <w:szCs w:val="24"/>
        </w:rPr>
        <w:t>: sugalvoti i</w:t>
      </w:r>
      <w:r w:rsidR="00B83394" w:rsidRPr="00AB136A">
        <w:rPr>
          <w:rFonts w:ascii="Times New Roman" w:hAnsi="Times New Roman"/>
          <w:sz w:val="24"/>
          <w:szCs w:val="24"/>
        </w:rPr>
        <w:t>dėją programėlei, t.</w:t>
      </w:r>
      <w:r w:rsidR="00F453D5">
        <w:rPr>
          <w:rFonts w:ascii="Times New Roman" w:hAnsi="Times New Roman"/>
          <w:sz w:val="24"/>
          <w:szCs w:val="24"/>
        </w:rPr>
        <w:t xml:space="preserve"> </w:t>
      </w:r>
      <w:r w:rsidR="00B83394" w:rsidRPr="00837A51">
        <w:rPr>
          <w:rFonts w:ascii="Times New Roman" w:hAnsi="Times New Roman"/>
          <w:sz w:val="24"/>
          <w:szCs w:val="24"/>
        </w:rPr>
        <w:t>y. kokią funkcij</w:t>
      </w:r>
      <w:r w:rsidR="00F453D5">
        <w:rPr>
          <w:rFonts w:ascii="Times New Roman" w:hAnsi="Times New Roman"/>
          <w:sz w:val="24"/>
          <w:szCs w:val="24"/>
        </w:rPr>
        <w:t>ą</w:t>
      </w:r>
      <w:r w:rsidR="00B83394" w:rsidRPr="00837A51">
        <w:rPr>
          <w:rFonts w:ascii="Times New Roman" w:hAnsi="Times New Roman"/>
          <w:sz w:val="24"/>
          <w:szCs w:val="24"/>
        </w:rPr>
        <w:t xml:space="preserve"> </w:t>
      </w:r>
      <w:r w:rsidR="00F85338" w:rsidRPr="00837A51">
        <w:rPr>
          <w:rFonts w:ascii="Times New Roman" w:hAnsi="Times New Roman"/>
          <w:sz w:val="24"/>
          <w:szCs w:val="24"/>
        </w:rPr>
        <w:t>ji atliks</w:t>
      </w:r>
      <w:r w:rsidR="00B83394" w:rsidRPr="00837A51">
        <w:rPr>
          <w:rFonts w:ascii="Times New Roman" w:hAnsi="Times New Roman"/>
          <w:sz w:val="24"/>
          <w:szCs w:val="24"/>
        </w:rPr>
        <w:t xml:space="preserve">, susipažinti su pagrindiniais </w:t>
      </w:r>
      <w:proofErr w:type="spellStart"/>
      <w:r w:rsidR="00B83394" w:rsidRPr="00837A51">
        <w:rPr>
          <w:rFonts w:ascii="Times New Roman" w:hAnsi="Times New Roman"/>
          <w:sz w:val="24"/>
          <w:szCs w:val="24"/>
        </w:rPr>
        <w:t>Android</w:t>
      </w:r>
      <w:proofErr w:type="spellEnd"/>
      <w:r w:rsidR="00B83394" w:rsidRPr="00837A51">
        <w:rPr>
          <w:rFonts w:ascii="Times New Roman" w:hAnsi="Times New Roman"/>
          <w:sz w:val="24"/>
          <w:szCs w:val="24"/>
        </w:rPr>
        <w:t xml:space="preserve"> operacinės sistemos produktų kūrimo principais bei pagerinti programavimo įgūdžius. Kuriant programėlę, buvo įsigilinta į </w:t>
      </w:r>
      <w:r w:rsidR="00F453D5">
        <w:rPr>
          <w:rFonts w:ascii="Times New Roman" w:hAnsi="Times New Roman"/>
          <w:sz w:val="24"/>
          <w:szCs w:val="24"/>
        </w:rPr>
        <w:t>vartotojo sąsajos</w:t>
      </w:r>
      <w:r w:rsidR="00F453D5">
        <w:rPr>
          <w:rStyle w:val="Komentaronuoroda"/>
        </w:rPr>
        <w:t xml:space="preserve"> </w:t>
      </w:r>
      <w:r w:rsidR="00F453D5">
        <w:rPr>
          <w:rStyle w:val="Komentaronuoroda"/>
          <w:rFonts w:ascii="Times New Roman" w:hAnsi="Times New Roman"/>
          <w:i/>
          <w:sz w:val="24"/>
        </w:rPr>
        <w:t>(</w:t>
      </w:r>
      <w:r w:rsidR="00B83394" w:rsidRPr="00837A51">
        <w:rPr>
          <w:rFonts w:ascii="Times New Roman" w:hAnsi="Times New Roman"/>
          <w:i/>
          <w:sz w:val="24"/>
          <w:szCs w:val="24"/>
        </w:rPr>
        <w:t>angl.</w:t>
      </w:r>
      <w:r w:rsidR="00D46DF0" w:rsidRPr="00837A51">
        <w:rPr>
          <w:rFonts w:ascii="Times New Roman" w:hAnsi="Times New Roman"/>
          <w:i/>
          <w:sz w:val="24"/>
          <w:szCs w:val="24"/>
        </w:rPr>
        <w:t xml:space="preserve"> </w:t>
      </w:r>
      <w:proofErr w:type="spellStart"/>
      <w:r w:rsidR="00F453D5">
        <w:rPr>
          <w:rFonts w:ascii="Times New Roman" w:hAnsi="Times New Roman"/>
          <w:i/>
          <w:sz w:val="24"/>
          <w:szCs w:val="24"/>
        </w:rPr>
        <w:t>u</w:t>
      </w:r>
      <w:r w:rsidR="00D46DF0" w:rsidRPr="00837A51">
        <w:rPr>
          <w:rFonts w:ascii="Times New Roman" w:hAnsi="Times New Roman"/>
          <w:i/>
          <w:sz w:val="24"/>
          <w:szCs w:val="24"/>
        </w:rPr>
        <w:t>ser</w:t>
      </w:r>
      <w:proofErr w:type="spellEnd"/>
      <w:r w:rsidR="00D46DF0" w:rsidRPr="00837A51">
        <w:rPr>
          <w:rFonts w:ascii="Times New Roman" w:hAnsi="Times New Roman"/>
          <w:i/>
          <w:sz w:val="24"/>
          <w:szCs w:val="24"/>
        </w:rPr>
        <w:t xml:space="preserve"> </w:t>
      </w:r>
      <w:proofErr w:type="spellStart"/>
      <w:r w:rsidR="00D46DF0" w:rsidRPr="00837A51">
        <w:rPr>
          <w:rFonts w:ascii="Times New Roman" w:hAnsi="Times New Roman"/>
          <w:i/>
          <w:sz w:val="24"/>
          <w:szCs w:val="24"/>
        </w:rPr>
        <w:t>i</w:t>
      </w:r>
      <w:r w:rsidR="00B83394" w:rsidRPr="00837A51">
        <w:rPr>
          <w:rFonts w:ascii="Times New Roman" w:hAnsi="Times New Roman"/>
          <w:i/>
          <w:sz w:val="24"/>
          <w:szCs w:val="24"/>
        </w:rPr>
        <w:t>nt</w:t>
      </w:r>
      <w:r w:rsidR="00F85338" w:rsidRPr="00837A51">
        <w:rPr>
          <w:rFonts w:ascii="Times New Roman" w:hAnsi="Times New Roman"/>
          <w:i/>
          <w:sz w:val="24"/>
          <w:szCs w:val="24"/>
        </w:rPr>
        <w:t>erface</w:t>
      </w:r>
      <w:proofErr w:type="spellEnd"/>
      <w:r w:rsidR="00F85338" w:rsidRPr="00837A51">
        <w:rPr>
          <w:rFonts w:ascii="Times New Roman" w:hAnsi="Times New Roman"/>
          <w:i/>
          <w:sz w:val="24"/>
          <w:szCs w:val="24"/>
        </w:rPr>
        <w:t xml:space="preserve">) </w:t>
      </w:r>
      <w:r w:rsidR="000A3325" w:rsidRPr="00837A51">
        <w:rPr>
          <w:rFonts w:ascii="Times New Roman" w:hAnsi="Times New Roman"/>
          <w:sz w:val="24"/>
          <w:szCs w:val="24"/>
        </w:rPr>
        <w:t>principų kūrimą</w:t>
      </w:r>
      <w:r w:rsidR="00B83394" w:rsidRPr="00837A51">
        <w:rPr>
          <w:rFonts w:ascii="Times New Roman" w:hAnsi="Times New Roman"/>
          <w:sz w:val="24"/>
          <w:szCs w:val="24"/>
        </w:rPr>
        <w:t xml:space="preserve">, susipažinta su programavimo kalbos </w:t>
      </w:r>
      <w:r w:rsidR="00B83394" w:rsidRPr="00837A51">
        <w:rPr>
          <w:rFonts w:ascii="Times New Roman" w:hAnsi="Times New Roman"/>
          <w:b/>
          <w:i/>
          <w:sz w:val="24"/>
          <w:szCs w:val="24"/>
        </w:rPr>
        <w:t>C#</w:t>
      </w:r>
      <w:r w:rsidR="00403F0E" w:rsidRPr="00837A51">
        <w:rPr>
          <w:rFonts w:ascii="Times New Roman" w:hAnsi="Times New Roman"/>
          <w:b/>
          <w:i/>
          <w:sz w:val="24"/>
          <w:szCs w:val="24"/>
        </w:rPr>
        <w:t xml:space="preserve"> </w:t>
      </w:r>
      <w:r w:rsidR="00B83394" w:rsidRPr="00837A51">
        <w:rPr>
          <w:rFonts w:ascii="Times New Roman" w:hAnsi="Times New Roman"/>
          <w:sz w:val="24"/>
          <w:szCs w:val="24"/>
        </w:rPr>
        <w:t>pagrindais, taip</w:t>
      </w:r>
      <w:r w:rsidR="000500D1" w:rsidRPr="00837A51">
        <w:rPr>
          <w:rFonts w:ascii="Times New Roman" w:hAnsi="Times New Roman"/>
          <w:sz w:val="24"/>
          <w:szCs w:val="24"/>
        </w:rPr>
        <w:t xml:space="preserve"> pat įgauta </w:t>
      </w:r>
      <w:r w:rsidR="00F85338" w:rsidRPr="00837A51">
        <w:rPr>
          <w:rFonts w:ascii="Times New Roman" w:hAnsi="Times New Roman"/>
          <w:sz w:val="24"/>
          <w:szCs w:val="24"/>
        </w:rPr>
        <w:t xml:space="preserve">individualaus ir komandinio darbo </w:t>
      </w:r>
      <w:r w:rsidR="000500D1" w:rsidRPr="00837A51">
        <w:rPr>
          <w:rFonts w:ascii="Times New Roman" w:hAnsi="Times New Roman"/>
          <w:sz w:val="24"/>
          <w:szCs w:val="24"/>
        </w:rPr>
        <w:t xml:space="preserve">patirtis. </w:t>
      </w:r>
      <w:r w:rsidR="009B02C2" w:rsidRPr="00837A51">
        <w:rPr>
          <w:rFonts w:ascii="Times New Roman" w:hAnsi="Times New Roman"/>
          <w:sz w:val="24"/>
          <w:szCs w:val="24"/>
        </w:rPr>
        <w:t xml:space="preserve">Buvo sukurtas programėlės prototipas, pritaikytas maisto receptų paieškai, tačiau </w:t>
      </w:r>
      <w:r w:rsidR="00F85338" w:rsidRPr="00837A51">
        <w:rPr>
          <w:rFonts w:ascii="Times New Roman" w:hAnsi="Times New Roman"/>
          <w:sz w:val="24"/>
          <w:szCs w:val="24"/>
        </w:rPr>
        <w:t>jis, kol kas,</w:t>
      </w:r>
      <w:r w:rsidR="009B02C2" w:rsidRPr="00837A51">
        <w:rPr>
          <w:rFonts w:ascii="Times New Roman" w:hAnsi="Times New Roman"/>
          <w:sz w:val="24"/>
          <w:szCs w:val="24"/>
        </w:rPr>
        <w:t xml:space="preserve"> nėra pri</w:t>
      </w:r>
      <w:r w:rsidR="00474DF6" w:rsidRPr="00837A51">
        <w:rPr>
          <w:rFonts w:ascii="Times New Roman" w:hAnsi="Times New Roman"/>
          <w:sz w:val="24"/>
          <w:szCs w:val="24"/>
        </w:rPr>
        <w:t>taikytas naudojimui visuomenėje.</w:t>
      </w:r>
    </w:p>
    <w:p w14:paraId="7C4414EA" w14:textId="77777777" w:rsidR="00AE4481" w:rsidRPr="00837A51" w:rsidRDefault="00AE4481" w:rsidP="007D729D">
      <w:pPr>
        <w:spacing w:line="360" w:lineRule="auto"/>
        <w:ind w:right="-1"/>
        <w:jc w:val="both"/>
        <w:rPr>
          <w:rFonts w:ascii="Times New Roman" w:hAnsi="Times New Roman"/>
          <w:sz w:val="24"/>
          <w:szCs w:val="24"/>
        </w:rPr>
      </w:pPr>
    </w:p>
    <w:p w14:paraId="5AE344A6" w14:textId="77777777" w:rsidR="00474DF6" w:rsidRPr="00837A51" w:rsidRDefault="00474DF6" w:rsidP="007D729D">
      <w:pPr>
        <w:spacing w:line="360" w:lineRule="auto"/>
        <w:ind w:right="-1"/>
        <w:jc w:val="both"/>
        <w:rPr>
          <w:rFonts w:ascii="Times New Roman" w:hAnsi="Times New Roman"/>
          <w:sz w:val="24"/>
          <w:szCs w:val="24"/>
        </w:rPr>
      </w:pPr>
    </w:p>
    <w:p w14:paraId="5BCD8705" w14:textId="77777777" w:rsidR="00474DF6" w:rsidRPr="00837A51" w:rsidRDefault="00474DF6" w:rsidP="007D729D">
      <w:pPr>
        <w:spacing w:line="360" w:lineRule="auto"/>
        <w:ind w:right="-1"/>
        <w:jc w:val="both"/>
        <w:rPr>
          <w:rFonts w:ascii="Times New Roman" w:hAnsi="Times New Roman"/>
          <w:sz w:val="24"/>
          <w:szCs w:val="24"/>
        </w:rPr>
      </w:pPr>
    </w:p>
    <w:p w14:paraId="76C1A82D" w14:textId="77777777" w:rsidR="00474DF6" w:rsidRPr="00837A51" w:rsidRDefault="00474DF6" w:rsidP="007D729D">
      <w:pPr>
        <w:spacing w:line="360" w:lineRule="auto"/>
        <w:ind w:right="-1"/>
        <w:jc w:val="both"/>
        <w:rPr>
          <w:rFonts w:ascii="Times New Roman" w:hAnsi="Times New Roman"/>
          <w:sz w:val="24"/>
          <w:szCs w:val="24"/>
        </w:rPr>
      </w:pPr>
    </w:p>
    <w:p w14:paraId="7E5DAC9F" w14:textId="77777777" w:rsidR="00474DF6" w:rsidRPr="00837A51" w:rsidRDefault="00474DF6" w:rsidP="007D729D">
      <w:pPr>
        <w:spacing w:line="360" w:lineRule="auto"/>
        <w:ind w:right="-1"/>
        <w:jc w:val="both"/>
        <w:rPr>
          <w:rFonts w:ascii="Times New Roman" w:hAnsi="Times New Roman"/>
          <w:sz w:val="24"/>
          <w:szCs w:val="24"/>
        </w:rPr>
      </w:pPr>
    </w:p>
    <w:p w14:paraId="6AB44DB7" w14:textId="77777777" w:rsidR="00474DF6" w:rsidRPr="00837A51" w:rsidRDefault="00474DF6" w:rsidP="007D729D">
      <w:pPr>
        <w:spacing w:line="360" w:lineRule="auto"/>
        <w:ind w:right="-1"/>
        <w:jc w:val="both"/>
        <w:rPr>
          <w:rFonts w:ascii="Times New Roman" w:hAnsi="Times New Roman"/>
          <w:sz w:val="24"/>
          <w:szCs w:val="24"/>
        </w:rPr>
      </w:pPr>
    </w:p>
    <w:p w14:paraId="22164C5C" w14:textId="77777777" w:rsidR="00474DF6" w:rsidRPr="00837A51" w:rsidRDefault="00474DF6" w:rsidP="007D729D">
      <w:pPr>
        <w:spacing w:line="360" w:lineRule="auto"/>
        <w:ind w:right="-1"/>
        <w:jc w:val="both"/>
        <w:rPr>
          <w:rFonts w:ascii="Times New Roman" w:hAnsi="Times New Roman"/>
          <w:sz w:val="24"/>
          <w:szCs w:val="24"/>
        </w:rPr>
      </w:pPr>
    </w:p>
    <w:p w14:paraId="4C7C27F5" w14:textId="77777777" w:rsidR="00474DF6" w:rsidRPr="00837A51" w:rsidRDefault="00474DF6" w:rsidP="007D729D">
      <w:pPr>
        <w:spacing w:line="360" w:lineRule="auto"/>
        <w:ind w:right="-1"/>
        <w:jc w:val="both"/>
        <w:rPr>
          <w:rFonts w:ascii="Times New Roman" w:hAnsi="Times New Roman"/>
          <w:sz w:val="24"/>
          <w:szCs w:val="24"/>
        </w:rPr>
      </w:pPr>
    </w:p>
    <w:p w14:paraId="5215C73B" w14:textId="77777777" w:rsidR="00474DF6" w:rsidRPr="00837A51" w:rsidRDefault="00474DF6" w:rsidP="007D729D">
      <w:pPr>
        <w:spacing w:line="360" w:lineRule="auto"/>
        <w:ind w:right="-1"/>
        <w:jc w:val="both"/>
        <w:rPr>
          <w:rFonts w:ascii="Times New Roman" w:hAnsi="Times New Roman"/>
          <w:sz w:val="24"/>
          <w:szCs w:val="24"/>
        </w:rPr>
      </w:pPr>
    </w:p>
    <w:p w14:paraId="28890B7C" w14:textId="77777777" w:rsidR="00474DF6" w:rsidRPr="00837A51" w:rsidRDefault="00474DF6" w:rsidP="007D729D">
      <w:pPr>
        <w:spacing w:line="360" w:lineRule="auto"/>
        <w:ind w:right="-1"/>
        <w:jc w:val="both"/>
        <w:rPr>
          <w:rFonts w:ascii="Times New Roman" w:hAnsi="Times New Roman"/>
          <w:sz w:val="24"/>
          <w:szCs w:val="24"/>
        </w:rPr>
      </w:pPr>
    </w:p>
    <w:p w14:paraId="2C8A60DA" w14:textId="77777777" w:rsidR="00474DF6" w:rsidRPr="00837A51" w:rsidRDefault="00474DF6" w:rsidP="007D729D">
      <w:pPr>
        <w:spacing w:line="360" w:lineRule="auto"/>
        <w:ind w:right="-1"/>
        <w:jc w:val="both"/>
        <w:rPr>
          <w:rFonts w:ascii="Times New Roman" w:hAnsi="Times New Roman"/>
          <w:sz w:val="24"/>
          <w:szCs w:val="24"/>
        </w:rPr>
      </w:pPr>
    </w:p>
    <w:p w14:paraId="53B245A3" w14:textId="77777777" w:rsidR="00474DF6" w:rsidRPr="00837A51" w:rsidRDefault="00474DF6" w:rsidP="007D729D">
      <w:pPr>
        <w:spacing w:line="360" w:lineRule="auto"/>
        <w:ind w:right="-1"/>
        <w:jc w:val="both"/>
        <w:rPr>
          <w:rFonts w:ascii="Times New Roman" w:hAnsi="Times New Roman"/>
          <w:sz w:val="24"/>
          <w:szCs w:val="24"/>
        </w:rPr>
      </w:pPr>
    </w:p>
    <w:p w14:paraId="79267220" w14:textId="77777777" w:rsidR="00474DF6" w:rsidRPr="00837A51" w:rsidRDefault="00474DF6" w:rsidP="007D729D">
      <w:pPr>
        <w:spacing w:line="360" w:lineRule="auto"/>
        <w:ind w:right="-1"/>
        <w:jc w:val="both"/>
        <w:rPr>
          <w:rFonts w:ascii="Times New Roman" w:hAnsi="Times New Roman"/>
          <w:sz w:val="24"/>
          <w:szCs w:val="24"/>
        </w:rPr>
      </w:pPr>
    </w:p>
    <w:p w14:paraId="52F535C0" w14:textId="77777777" w:rsidR="00474DF6" w:rsidRPr="00837A51" w:rsidRDefault="00474DF6" w:rsidP="007D729D">
      <w:pPr>
        <w:spacing w:line="360" w:lineRule="auto"/>
        <w:ind w:right="-1"/>
        <w:jc w:val="both"/>
        <w:rPr>
          <w:rFonts w:ascii="Times New Roman" w:hAnsi="Times New Roman"/>
          <w:sz w:val="24"/>
          <w:szCs w:val="24"/>
        </w:rPr>
      </w:pPr>
    </w:p>
    <w:p w14:paraId="241BF7F8" w14:textId="77777777" w:rsidR="007D729D" w:rsidRPr="00837A51" w:rsidRDefault="007D729D" w:rsidP="007D729D">
      <w:pPr>
        <w:spacing w:line="360" w:lineRule="auto"/>
        <w:ind w:right="-1"/>
        <w:jc w:val="both"/>
        <w:rPr>
          <w:rFonts w:ascii="Times New Roman" w:hAnsi="Times New Roman"/>
          <w:sz w:val="24"/>
          <w:szCs w:val="24"/>
        </w:rPr>
      </w:pPr>
    </w:p>
    <w:p w14:paraId="6004AA2D" w14:textId="77777777" w:rsidR="007D729D" w:rsidRPr="00837A51" w:rsidRDefault="007D729D" w:rsidP="007D729D">
      <w:pPr>
        <w:spacing w:line="360" w:lineRule="auto"/>
        <w:ind w:right="-1"/>
        <w:jc w:val="both"/>
        <w:rPr>
          <w:rFonts w:ascii="Times New Roman" w:hAnsi="Times New Roman"/>
          <w:sz w:val="24"/>
          <w:szCs w:val="24"/>
        </w:rPr>
      </w:pPr>
    </w:p>
    <w:p w14:paraId="2E016C52" w14:textId="77777777" w:rsidR="009B02C2" w:rsidRPr="00837A51" w:rsidRDefault="00FC0AC7" w:rsidP="003F486F">
      <w:pPr>
        <w:pStyle w:val="PAV"/>
      </w:pPr>
      <w:bookmarkStart w:id="62" w:name="_Toc463189586"/>
      <w:r w:rsidRPr="00837A51">
        <w:lastRenderedPageBreak/>
        <w:t>ĮVADAS</w:t>
      </w:r>
      <w:bookmarkEnd w:id="62"/>
    </w:p>
    <w:p w14:paraId="07A555D1" w14:textId="77777777" w:rsidR="00E1355B" w:rsidRPr="00837A51" w:rsidRDefault="009B02C2" w:rsidP="007D729D">
      <w:pPr>
        <w:spacing w:line="360" w:lineRule="auto"/>
        <w:ind w:firstLine="850"/>
        <w:jc w:val="both"/>
        <w:rPr>
          <w:rFonts w:ascii="Times New Roman" w:hAnsi="Times New Roman"/>
          <w:sz w:val="24"/>
          <w:szCs w:val="24"/>
        </w:rPr>
      </w:pPr>
      <w:r w:rsidRPr="00837A51">
        <w:rPr>
          <w:rFonts w:ascii="Times New Roman" w:hAnsi="Times New Roman"/>
          <w:sz w:val="24"/>
          <w:szCs w:val="24"/>
        </w:rPr>
        <w:t xml:space="preserve">Programėlių išmaniesiems įrenginiams kūrimas – tai viena iš populiariausių </w:t>
      </w:r>
      <w:r w:rsidR="00043C2A" w:rsidRPr="00837A51">
        <w:rPr>
          <w:rFonts w:ascii="Times New Roman" w:hAnsi="Times New Roman"/>
          <w:sz w:val="24"/>
          <w:szCs w:val="24"/>
        </w:rPr>
        <w:t xml:space="preserve">informacinių technologijų šakų. </w:t>
      </w:r>
      <w:r w:rsidR="001415C1" w:rsidRPr="00837A51">
        <w:rPr>
          <w:rFonts w:ascii="Times New Roman" w:hAnsi="Times New Roman"/>
          <w:sz w:val="24"/>
          <w:szCs w:val="24"/>
        </w:rPr>
        <w:t xml:space="preserve">Šiuo metu virš 2 milijardų (manoma, kad 2019 metais skaičius viršys 2,5 milijardo) žmonių pasaulyje naudojasi išmaniaisiais mobiliaisiais įrenginiais, todėl naujų technologijų paklausa yra neįsivaizduojamai didelė. </w:t>
      </w:r>
      <w:r w:rsidR="00043C2A" w:rsidRPr="00837A51">
        <w:rPr>
          <w:rFonts w:ascii="Times New Roman" w:hAnsi="Times New Roman"/>
          <w:sz w:val="24"/>
          <w:szCs w:val="24"/>
        </w:rPr>
        <w:t>Tokios k</w:t>
      </w:r>
      <w:r w:rsidR="00F85338" w:rsidRPr="00837A51">
        <w:rPr>
          <w:rFonts w:ascii="Times New Roman" w:hAnsi="Times New Roman"/>
          <w:sz w:val="24"/>
          <w:szCs w:val="24"/>
        </w:rPr>
        <w:t>o</w:t>
      </w:r>
      <w:r w:rsidR="00043C2A" w:rsidRPr="00837A51">
        <w:rPr>
          <w:rFonts w:ascii="Times New Roman" w:hAnsi="Times New Roman"/>
          <w:sz w:val="24"/>
          <w:szCs w:val="24"/>
        </w:rPr>
        <w:t>rporacijos kaip „Apple“, „Microsoft“, „Google“ investuoja milžiniškus pinigus į technologijų programėlėms tobulini</w:t>
      </w:r>
      <w:r w:rsidR="00F85338" w:rsidRPr="00837A51">
        <w:rPr>
          <w:rFonts w:ascii="Times New Roman" w:hAnsi="Times New Roman"/>
          <w:sz w:val="24"/>
          <w:szCs w:val="24"/>
        </w:rPr>
        <w:t>mą, kūrimą bei geresni vartotojų</w:t>
      </w:r>
      <w:r w:rsidR="00043C2A" w:rsidRPr="00837A51">
        <w:rPr>
          <w:rFonts w:ascii="Times New Roman" w:hAnsi="Times New Roman"/>
          <w:sz w:val="24"/>
          <w:szCs w:val="24"/>
        </w:rPr>
        <w:t xml:space="preserve"> prieinamumą. </w:t>
      </w:r>
      <w:r w:rsidR="001415C1" w:rsidRPr="00837A51">
        <w:rPr>
          <w:rFonts w:ascii="Times New Roman" w:hAnsi="Times New Roman"/>
          <w:sz w:val="24"/>
          <w:szCs w:val="24"/>
        </w:rPr>
        <w:t>Galvojant apie tam tikros paskirties programėlių populiarumą, šiuo metu dominuoja įvairios</w:t>
      </w:r>
      <w:r w:rsidR="00F85338" w:rsidRPr="00837A51">
        <w:rPr>
          <w:rFonts w:ascii="Times New Roman" w:hAnsi="Times New Roman"/>
          <w:sz w:val="24"/>
          <w:szCs w:val="24"/>
        </w:rPr>
        <w:t>,</w:t>
      </w:r>
      <w:r w:rsidR="001415C1" w:rsidRPr="00837A51">
        <w:rPr>
          <w:rFonts w:ascii="Times New Roman" w:hAnsi="Times New Roman"/>
          <w:sz w:val="24"/>
          <w:szCs w:val="24"/>
        </w:rPr>
        <w:t xml:space="preserve"> greitas paslaugas suteikiančios</w:t>
      </w:r>
      <w:r w:rsidR="00F85338" w:rsidRPr="00837A51">
        <w:rPr>
          <w:rFonts w:ascii="Times New Roman" w:hAnsi="Times New Roman"/>
          <w:sz w:val="24"/>
          <w:szCs w:val="24"/>
        </w:rPr>
        <w:t>,</w:t>
      </w:r>
      <w:r w:rsidR="001415C1" w:rsidRPr="00837A51">
        <w:rPr>
          <w:rFonts w:ascii="Times New Roman" w:hAnsi="Times New Roman"/>
          <w:sz w:val="24"/>
          <w:szCs w:val="24"/>
        </w:rPr>
        <w:t xml:space="preserve"> programėlės (</w:t>
      </w:r>
      <w:del w:id="63" w:author="Tomik" w:date="2016-10-02T23:13:00Z">
        <w:r w:rsidR="001415C1" w:rsidRPr="00837A51" w:rsidDel="00961C44">
          <w:rPr>
            <w:rFonts w:ascii="Times New Roman" w:hAnsi="Times New Roman"/>
            <w:sz w:val="24"/>
            <w:szCs w:val="24"/>
          </w:rPr>
          <w:delText xml:space="preserve"> </w:delText>
        </w:r>
      </w:del>
      <w:r w:rsidR="001415C1" w:rsidRPr="00837A51">
        <w:rPr>
          <w:rFonts w:ascii="Times New Roman" w:hAnsi="Times New Roman"/>
          <w:sz w:val="24"/>
          <w:szCs w:val="24"/>
        </w:rPr>
        <w:t>„</w:t>
      </w:r>
      <w:proofErr w:type="spellStart"/>
      <w:r w:rsidR="001415C1" w:rsidRPr="00837A51">
        <w:rPr>
          <w:rFonts w:ascii="Times New Roman" w:hAnsi="Times New Roman"/>
          <w:sz w:val="24"/>
          <w:szCs w:val="24"/>
        </w:rPr>
        <w:t>Uber</w:t>
      </w:r>
      <w:proofErr w:type="spellEnd"/>
      <w:r w:rsidR="001415C1" w:rsidRPr="00837A51">
        <w:rPr>
          <w:rFonts w:ascii="Times New Roman" w:hAnsi="Times New Roman"/>
          <w:sz w:val="24"/>
          <w:szCs w:val="24"/>
        </w:rPr>
        <w:t>“,  „</w:t>
      </w:r>
      <w:proofErr w:type="spellStart"/>
      <w:r w:rsidR="001415C1" w:rsidRPr="00837A51">
        <w:rPr>
          <w:rFonts w:ascii="Times New Roman" w:hAnsi="Times New Roman"/>
          <w:sz w:val="24"/>
          <w:szCs w:val="24"/>
        </w:rPr>
        <w:t>Airbnb</w:t>
      </w:r>
      <w:proofErr w:type="spellEnd"/>
      <w:r w:rsidR="001415C1" w:rsidRPr="00837A51">
        <w:rPr>
          <w:rFonts w:ascii="Times New Roman" w:hAnsi="Times New Roman"/>
          <w:sz w:val="24"/>
          <w:szCs w:val="24"/>
        </w:rPr>
        <w:t>“, „</w:t>
      </w:r>
      <w:proofErr w:type="spellStart"/>
      <w:r w:rsidR="001415C1" w:rsidRPr="00837A51">
        <w:rPr>
          <w:rFonts w:ascii="Times New Roman" w:hAnsi="Times New Roman"/>
          <w:sz w:val="24"/>
          <w:szCs w:val="24"/>
        </w:rPr>
        <w:t>Foursquare</w:t>
      </w:r>
      <w:proofErr w:type="spellEnd"/>
      <w:r w:rsidR="001415C1" w:rsidRPr="00837A51">
        <w:rPr>
          <w:rFonts w:ascii="Times New Roman" w:hAnsi="Times New Roman"/>
          <w:sz w:val="24"/>
          <w:szCs w:val="24"/>
        </w:rPr>
        <w:t xml:space="preserve">“), socialiniams tinklams bei komunikacijai pritaikytos programėlės </w:t>
      </w:r>
      <w:r w:rsidR="001415C1" w:rsidRPr="00AB136A">
        <w:rPr>
          <w:rFonts w:ascii="Times New Roman" w:hAnsi="Times New Roman"/>
          <w:sz w:val="24"/>
          <w:szCs w:val="24"/>
        </w:rPr>
        <w:t>(„</w:t>
      </w:r>
      <w:proofErr w:type="spellStart"/>
      <w:r w:rsidR="001415C1" w:rsidRPr="00AB136A">
        <w:rPr>
          <w:rFonts w:ascii="Times New Roman" w:hAnsi="Times New Roman"/>
          <w:sz w:val="24"/>
          <w:szCs w:val="24"/>
        </w:rPr>
        <w:t>Facebook</w:t>
      </w:r>
      <w:proofErr w:type="spellEnd"/>
      <w:r w:rsidR="001415C1" w:rsidRPr="00AB136A">
        <w:rPr>
          <w:rFonts w:ascii="Times New Roman" w:hAnsi="Times New Roman"/>
          <w:sz w:val="24"/>
          <w:szCs w:val="24"/>
        </w:rPr>
        <w:t>“, „</w:t>
      </w:r>
      <w:proofErr w:type="spellStart"/>
      <w:r w:rsidR="001415C1" w:rsidRPr="00AB136A">
        <w:rPr>
          <w:rFonts w:ascii="Times New Roman" w:hAnsi="Times New Roman"/>
          <w:sz w:val="24"/>
          <w:szCs w:val="24"/>
        </w:rPr>
        <w:t>Twitter</w:t>
      </w:r>
      <w:proofErr w:type="spellEnd"/>
      <w:r w:rsidR="001415C1" w:rsidRPr="00AB136A">
        <w:rPr>
          <w:rFonts w:ascii="Times New Roman" w:hAnsi="Times New Roman"/>
          <w:sz w:val="24"/>
          <w:szCs w:val="24"/>
        </w:rPr>
        <w:t>“, „</w:t>
      </w:r>
      <w:proofErr w:type="spellStart"/>
      <w:r w:rsidR="001415C1" w:rsidRPr="00AB136A">
        <w:rPr>
          <w:rFonts w:ascii="Times New Roman" w:hAnsi="Times New Roman"/>
          <w:sz w:val="24"/>
          <w:szCs w:val="24"/>
        </w:rPr>
        <w:t>Instagram</w:t>
      </w:r>
      <w:proofErr w:type="spellEnd"/>
      <w:r w:rsidR="001415C1" w:rsidRPr="00AB136A">
        <w:rPr>
          <w:rFonts w:ascii="Times New Roman" w:hAnsi="Times New Roman"/>
          <w:sz w:val="24"/>
          <w:szCs w:val="24"/>
        </w:rPr>
        <w:t>“, „</w:t>
      </w:r>
      <w:proofErr w:type="spellStart"/>
      <w:r w:rsidR="001415C1" w:rsidRPr="00AB136A">
        <w:rPr>
          <w:rFonts w:ascii="Times New Roman" w:hAnsi="Times New Roman"/>
          <w:sz w:val="24"/>
          <w:szCs w:val="24"/>
        </w:rPr>
        <w:t>Snapchat</w:t>
      </w:r>
      <w:proofErr w:type="spellEnd"/>
      <w:r w:rsidR="001415C1" w:rsidRPr="00AB136A">
        <w:rPr>
          <w:rFonts w:ascii="Times New Roman" w:hAnsi="Times New Roman"/>
          <w:sz w:val="24"/>
          <w:szCs w:val="24"/>
        </w:rPr>
        <w:t>“</w:t>
      </w:r>
      <w:r w:rsidR="00634AE1" w:rsidRPr="00AB136A">
        <w:rPr>
          <w:rFonts w:ascii="Times New Roman" w:hAnsi="Times New Roman"/>
          <w:sz w:val="24"/>
          <w:szCs w:val="24"/>
        </w:rPr>
        <w:t xml:space="preserve">). Aš, kurdamas programėlę, išsikėliau </w:t>
      </w:r>
      <w:commentRangeStart w:id="64"/>
      <w:r w:rsidR="00A80618" w:rsidRPr="00837A51">
        <w:rPr>
          <w:rFonts w:ascii="Times New Roman" w:hAnsi="Times New Roman"/>
          <w:sz w:val="24"/>
          <w:szCs w:val="24"/>
        </w:rPr>
        <w:t>uždavinius</w:t>
      </w:r>
      <w:commentRangeEnd w:id="64"/>
      <w:r w:rsidR="00961C44" w:rsidRPr="00837A51">
        <w:rPr>
          <w:rStyle w:val="Komentaronuoroda"/>
        </w:rPr>
        <w:commentReference w:id="64"/>
      </w:r>
      <w:r w:rsidR="00F85338" w:rsidRPr="00837A51">
        <w:rPr>
          <w:rFonts w:ascii="Times New Roman" w:hAnsi="Times New Roman"/>
          <w:sz w:val="24"/>
          <w:szCs w:val="24"/>
        </w:rPr>
        <w:t>: s</w:t>
      </w:r>
      <w:r w:rsidR="00A80618" w:rsidRPr="00837A51">
        <w:rPr>
          <w:rFonts w:ascii="Times New Roman" w:hAnsi="Times New Roman"/>
          <w:sz w:val="24"/>
          <w:szCs w:val="24"/>
        </w:rPr>
        <w:t>usipažinti su „</w:t>
      </w:r>
      <w:proofErr w:type="spellStart"/>
      <w:r w:rsidR="00A80618" w:rsidRPr="00837A51">
        <w:rPr>
          <w:rFonts w:ascii="Times New Roman" w:hAnsi="Times New Roman"/>
          <w:sz w:val="24"/>
          <w:szCs w:val="24"/>
        </w:rPr>
        <w:t>Android</w:t>
      </w:r>
      <w:proofErr w:type="spellEnd"/>
      <w:r w:rsidR="00A80618" w:rsidRPr="00837A51">
        <w:rPr>
          <w:rFonts w:ascii="Times New Roman" w:hAnsi="Times New Roman"/>
          <w:sz w:val="24"/>
          <w:szCs w:val="24"/>
        </w:rPr>
        <w:t xml:space="preserve">“ operacinės sistemos </w:t>
      </w:r>
      <w:r w:rsidR="00A80618" w:rsidRPr="00AB136A">
        <w:rPr>
          <w:rFonts w:ascii="Times New Roman" w:hAnsi="Times New Roman"/>
          <w:sz w:val="24"/>
          <w:szCs w:val="24"/>
        </w:rPr>
        <w:t>programėlių kūrimo principais bei pagerinti  asmeninius programavimo įgūdžius. Šie uždaviniai buvo pasiekti ir praktiškai pritaikyti pasiekiant pagrindin</w:t>
      </w:r>
      <w:r w:rsidR="000A3325" w:rsidRPr="00837A51">
        <w:rPr>
          <w:rFonts w:ascii="Times New Roman" w:hAnsi="Times New Roman"/>
          <w:sz w:val="24"/>
          <w:szCs w:val="24"/>
        </w:rPr>
        <w:t>į tikslą – sukurti programėlės prototipą.</w:t>
      </w:r>
      <w:r w:rsidR="00A80618" w:rsidRPr="00837A51">
        <w:rPr>
          <w:rFonts w:ascii="Times New Roman" w:hAnsi="Times New Roman"/>
          <w:sz w:val="24"/>
          <w:szCs w:val="24"/>
        </w:rPr>
        <w:t xml:space="preserve"> </w:t>
      </w:r>
    </w:p>
    <w:p w14:paraId="6CD9E619" w14:textId="77777777" w:rsidR="00E1355B" w:rsidRPr="00837A51" w:rsidRDefault="00E1355B" w:rsidP="007D729D">
      <w:pPr>
        <w:spacing w:line="360" w:lineRule="auto"/>
        <w:jc w:val="both"/>
        <w:rPr>
          <w:rFonts w:ascii="Times New Roman" w:hAnsi="Times New Roman"/>
          <w:sz w:val="24"/>
          <w:szCs w:val="24"/>
        </w:rPr>
      </w:pPr>
    </w:p>
    <w:p w14:paraId="7E5D4F9B" w14:textId="77777777" w:rsidR="00474DF6" w:rsidRPr="00837A51" w:rsidRDefault="00474DF6" w:rsidP="007D729D">
      <w:pPr>
        <w:spacing w:line="360" w:lineRule="auto"/>
        <w:jc w:val="both"/>
        <w:rPr>
          <w:rFonts w:ascii="Times New Roman" w:hAnsi="Times New Roman"/>
          <w:sz w:val="24"/>
          <w:szCs w:val="24"/>
        </w:rPr>
      </w:pPr>
    </w:p>
    <w:p w14:paraId="5CC3D755" w14:textId="77777777" w:rsidR="00474DF6" w:rsidRPr="00837A51" w:rsidRDefault="00474DF6" w:rsidP="007D729D">
      <w:pPr>
        <w:spacing w:line="360" w:lineRule="auto"/>
        <w:jc w:val="both"/>
        <w:rPr>
          <w:rFonts w:ascii="Times New Roman" w:hAnsi="Times New Roman"/>
          <w:sz w:val="24"/>
          <w:szCs w:val="24"/>
        </w:rPr>
      </w:pPr>
    </w:p>
    <w:p w14:paraId="6028B29E" w14:textId="77777777" w:rsidR="00474DF6" w:rsidRPr="00837A51" w:rsidRDefault="00474DF6" w:rsidP="007D729D">
      <w:pPr>
        <w:spacing w:line="360" w:lineRule="auto"/>
        <w:jc w:val="both"/>
        <w:rPr>
          <w:rFonts w:ascii="Times New Roman" w:hAnsi="Times New Roman"/>
          <w:sz w:val="24"/>
          <w:szCs w:val="24"/>
        </w:rPr>
      </w:pPr>
    </w:p>
    <w:p w14:paraId="14592FF7" w14:textId="77777777" w:rsidR="00474DF6" w:rsidRPr="00837A51" w:rsidRDefault="00474DF6" w:rsidP="007D729D">
      <w:pPr>
        <w:spacing w:line="360" w:lineRule="auto"/>
        <w:jc w:val="both"/>
        <w:rPr>
          <w:rFonts w:ascii="Times New Roman" w:hAnsi="Times New Roman"/>
          <w:sz w:val="24"/>
          <w:szCs w:val="24"/>
        </w:rPr>
      </w:pPr>
    </w:p>
    <w:p w14:paraId="3C91E508" w14:textId="77777777" w:rsidR="00474DF6" w:rsidRPr="00837A51" w:rsidRDefault="00474DF6" w:rsidP="007D729D">
      <w:pPr>
        <w:spacing w:line="360" w:lineRule="auto"/>
        <w:jc w:val="both"/>
        <w:rPr>
          <w:rFonts w:ascii="Times New Roman" w:hAnsi="Times New Roman"/>
          <w:sz w:val="24"/>
          <w:szCs w:val="24"/>
        </w:rPr>
      </w:pPr>
    </w:p>
    <w:p w14:paraId="440C36A1" w14:textId="77777777" w:rsidR="00474DF6" w:rsidRPr="00837A51" w:rsidRDefault="00474DF6" w:rsidP="007D729D">
      <w:pPr>
        <w:spacing w:line="360" w:lineRule="auto"/>
        <w:jc w:val="both"/>
        <w:rPr>
          <w:rFonts w:ascii="Times New Roman" w:hAnsi="Times New Roman"/>
          <w:sz w:val="24"/>
          <w:szCs w:val="24"/>
        </w:rPr>
      </w:pPr>
    </w:p>
    <w:p w14:paraId="23988659" w14:textId="77777777" w:rsidR="00474DF6" w:rsidRPr="00837A51" w:rsidRDefault="00474DF6" w:rsidP="007D729D">
      <w:pPr>
        <w:spacing w:line="360" w:lineRule="auto"/>
        <w:jc w:val="both"/>
        <w:rPr>
          <w:rFonts w:ascii="Times New Roman" w:hAnsi="Times New Roman"/>
          <w:sz w:val="24"/>
          <w:szCs w:val="24"/>
        </w:rPr>
      </w:pPr>
    </w:p>
    <w:p w14:paraId="2D66BF3A" w14:textId="77777777" w:rsidR="00474DF6" w:rsidRPr="00837A51" w:rsidRDefault="00474DF6" w:rsidP="007D729D">
      <w:pPr>
        <w:spacing w:line="360" w:lineRule="auto"/>
        <w:jc w:val="both"/>
        <w:rPr>
          <w:rFonts w:ascii="Times New Roman" w:hAnsi="Times New Roman"/>
          <w:sz w:val="24"/>
          <w:szCs w:val="24"/>
        </w:rPr>
      </w:pPr>
    </w:p>
    <w:p w14:paraId="59C2E511" w14:textId="77777777" w:rsidR="00474DF6" w:rsidRPr="00837A51" w:rsidRDefault="00474DF6" w:rsidP="007D729D">
      <w:pPr>
        <w:spacing w:line="360" w:lineRule="auto"/>
        <w:jc w:val="both"/>
        <w:rPr>
          <w:rFonts w:ascii="Times New Roman" w:hAnsi="Times New Roman"/>
          <w:sz w:val="24"/>
          <w:szCs w:val="24"/>
        </w:rPr>
      </w:pPr>
    </w:p>
    <w:p w14:paraId="24DAA494" w14:textId="77777777" w:rsidR="00474DF6" w:rsidRPr="00837A51" w:rsidRDefault="00474DF6" w:rsidP="007D729D">
      <w:pPr>
        <w:spacing w:line="360" w:lineRule="auto"/>
        <w:jc w:val="both"/>
        <w:rPr>
          <w:rFonts w:ascii="Times New Roman" w:hAnsi="Times New Roman"/>
          <w:sz w:val="24"/>
          <w:szCs w:val="24"/>
        </w:rPr>
      </w:pPr>
    </w:p>
    <w:p w14:paraId="72E88EB7" w14:textId="77777777" w:rsidR="00474DF6" w:rsidRPr="00837A51" w:rsidRDefault="00474DF6" w:rsidP="007D729D">
      <w:pPr>
        <w:spacing w:line="360" w:lineRule="auto"/>
        <w:jc w:val="both"/>
        <w:rPr>
          <w:rFonts w:ascii="Times New Roman" w:hAnsi="Times New Roman"/>
          <w:sz w:val="24"/>
          <w:szCs w:val="24"/>
        </w:rPr>
      </w:pPr>
    </w:p>
    <w:p w14:paraId="5EB7F139" w14:textId="77777777" w:rsidR="007D729D" w:rsidRPr="00837A51" w:rsidRDefault="007D729D" w:rsidP="007D729D">
      <w:pPr>
        <w:spacing w:line="360" w:lineRule="auto"/>
        <w:jc w:val="both"/>
        <w:rPr>
          <w:rFonts w:ascii="Times New Roman" w:hAnsi="Times New Roman"/>
          <w:sz w:val="24"/>
          <w:szCs w:val="24"/>
        </w:rPr>
      </w:pPr>
    </w:p>
    <w:p w14:paraId="51AE0387" w14:textId="77777777" w:rsidR="007D729D" w:rsidRPr="00837A51" w:rsidRDefault="007D729D" w:rsidP="007D729D">
      <w:pPr>
        <w:spacing w:line="360" w:lineRule="auto"/>
        <w:jc w:val="both"/>
        <w:rPr>
          <w:rFonts w:ascii="Times New Roman" w:hAnsi="Times New Roman"/>
          <w:sz w:val="24"/>
          <w:szCs w:val="24"/>
        </w:rPr>
      </w:pPr>
    </w:p>
    <w:p w14:paraId="1BCA3A7F" w14:textId="77777777" w:rsidR="00FC502E" w:rsidRPr="00837A51" w:rsidRDefault="00FC502E" w:rsidP="003F486F">
      <w:pPr>
        <w:pStyle w:val="PAV"/>
      </w:pPr>
      <w:bookmarkStart w:id="65" w:name="_Toc463189587"/>
      <w:r w:rsidRPr="00837A51">
        <w:lastRenderedPageBreak/>
        <w:t xml:space="preserve">MD darbo rengimo </w:t>
      </w:r>
      <w:commentRangeStart w:id="66"/>
      <w:r w:rsidRPr="00837A51">
        <w:t>lentelė</w:t>
      </w:r>
      <w:bookmarkEnd w:id="65"/>
      <w:commentRangeEnd w:id="66"/>
      <w:r w:rsidR="00961C44" w:rsidRPr="00837A51">
        <w:rPr>
          <w:rStyle w:val="Komentaronuoroda"/>
          <w:rFonts w:ascii="Calibri" w:hAnsi="Calibri"/>
        </w:rPr>
        <w:commentReference w:id="66"/>
      </w:r>
    </w:p>
    <w:tbl>
      <w:tblPr>
        <w:tblW w:w="978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09"/>
        <w:gridCol w:w="6379"/>
        <w:gridCol w:w="2693"/>
      </w:tblGrid>
      <w:tr w:rsidR="00E1355B" w:rsidRPr="00837A51" w14:paraId="51CE1D29" w14:textId="77777777" w:rsidTr="00837A51">
        <w:trPr>
          <w:trHeight w:val="300"/>
        </w:trPr>
        <w:tc>
          <w:tcPr>
            <w:tcW w:w="709" w:type="dxa"/>
            <w:tcBorders>
              <w:left w:val="single" w:sz="4" w:space="0" w:color="auto"/>
              <w:bottom w:val="single" w:sz="4" w:space="0" w:color="auto"/>
              <w:right w:val="single" w:sz="2" w:space="0" w:color="auto"/>
            </w:tcBorders>
            <w:shd w:val="clear" w:color="auto" w:fill="D9D9D9"/>
          </w:tcPr>
          <w:p w14:paraId="3832D58E" w14:textId="77777777" w:rsidR="00E1355B" w:rsidRPr="00837A51" w:rsidRDefault="00E1355B" w:rsidP="007D729D">
            <w:pPr>
              <w:jc w:val="both"/>
              <w:rPr>
                <w:b/>
              </w:rPr>
            </w:pPr>
            <w:r w:rsidRPr="00837A51">
              <w:rPr>
                <w:b/>
              </w:rPr>
              <w:t>Nr.</w:t>
            </w:r>
          </w:p>
        </w:tc>
        <w:tc>
          <w:tcPr>
            <w:tcW w:w="6379" w:type="dxa"/>
            <w:tcBorders>
              <w:left w:val="single" w:sz="2" w:space="0" w:color="auto"/>
              <w:bottom w:val="single" w:sz="4" w:space="0" w:color="auto"/>
              <w:right w:val="single" w:sz="4" w:space="0" w:color="auto"/>
            </w:tcBorders>
            <w:shd w:val="clear" w:color="auto" w:fill="D9D9D9"/>
          </w:tcPr>
          <w:p w14:paraId="11378400" w14:textId="77777777" w:rsidR="00E1355B" w:rsidRPr="00837A51" w:rsidRDefault="00E1355B" w:rsidP="007D729D">
            <w:pPr>
              <w:jc w:val="both"/>
              <w:rPr>
                <w:b/>
              </w:rPr>
            </w:pPr>
            <w:r w:rsidRPr="00837A51">
              <w:rPr>
                <w:b/>
              </w:rPr>
              <w:t>MD projekto įgyvendinimo etapai</w:t>
            </w:r>
          </w:p>
        </w:tc>
        <w:tc>
          <w:tcPr>
            <w:tcW w:w="2693" w:type="dxa"/>
            <w:tcBorders>
              <w:left w:val="single" w:sz="4" w:space="0" w:color="auto"/>
              <w:bottom w:val="single" w:sz="4" w:space="0" w:color="auto"/>
            </w:tcBorders>
            <w:shd w:val="clear" w:color="auto" w:fill="D9D9D9"/>
          </w:tcPr>
          <w:p w14:paraId="19CFBE8E" w14:textId="77777777" w:rsidR="00E1355B" w:rsidRPr="00837A51" w:rsidRDefault="00E1355B" w:rsidP="007D729D">
            <w:pPr>
              <w:jc w:val="both"/>
              <w:rPr>
                <w:b/>
              </w:rPr>
            </w:pPr>
            <w:r w:rsidRPr="00837A51">
              <w:rPr>
                <w:b/>
              </w:rPr>
              <w:t>Terminai</w:t>
            </w:r>
          </w:p>
        </w:tc>
      </w:tr>
      <w:tr w:rsidR="00E1355B" w:rsidRPr="00837A51" w14:paraId="7C4D8CF8" w14:textId="77777777" w:rsidTr="00837A51">
        <w:trPr>
          <w:trHeight w:val="300"/>
        </w:trPr>
        <w:tc>
          <w:tcPr>
            <w:tcW w:w="709" w:type="dxa"/>
            <w:tcBorders>
              <w:left w:val="single" w:sz="4" w:space="0" w:color="auto"/>
              <w:bottom w:val="single" w:sz="4" w:space="0" w:color="auto"/>
              <w:right w:val="single" w:sz="2" w:space="0" w:color="auto"/>
            </w:tcBorders>
          </w:tcPr>
          <w:p w14:paraId="6B4183FC" w14:textId="77777777" w:rsidR="00E1355B" w:rsidRPr="00837A51" w:rsidRDefault="00E1355B" w:rsidP="007D729D">
            <w:pPr>
              <w:numPr>
                <w:ilvl w:val="0"/>
                <w:numId w:val="5"/>
              </w:numPr>
              <w:suppressAutoHyphens/>
              <w:spacing w:after="0" w:line="240" w:lineRule="auto"/>
              <w:contextualSpacing/>
              <w:jc w:val="both"/>
            </w:pPr>
          </w:p>
          <w:p w14:paraId="4B714F6F" w14:textId="77777777" w:rsidR="00E1355B" w:rsidRPr="00837A51" w:rsidRDefault="00E1355B" w:rsidP="007D729D">
            <w:pPr>
              <w:jc w:val="both"/>
            </w:pPr>
          </w:p>
          <w:p w14:paraId="55013CF3" w14:textId="77777777" w:rsidR="00E1355B" w:rsidRPr="00837A51" w:rsidRDefault="00E1355B" w:rsidP="007D729D">
            <w:pPr>
              <w:jc w:val="both"/>
            </w:pPr>
          </w:p>
          <w:p w14:paraId="2B8C1823" w14:textId="77777777" w:rsidR="00E1355B" w:rsidRPr="00837A51" w:rsidRDefault="00E1355B" w:rsidP="007D729D">
            <w:pPr>
              <w:contextualSpacing/>
              <w:jc w:val="both"/>
              <w:rPr>
                <w:b/>
                <w:i/>
              </w:rPr>
            </w:pPr>
          </w:p>
        </w:tc>
        <w:tc>
          <w:tcPr>
            <w:tcW w:w="6379" w:type="dxa"/>
            <w:tcBorders>
              <w:left w:val="single" w:sz="2" w:space="0" w:color="auto"/>
              <w:bottom w:val="single" w:sz="4" w:space="0" w:color="auto"/>
              <w:right w:val="single" w:sz="4" w:space="0" w:color="auto"/>
            </w:tcBorders>
          </w:tcPr>
          <w:p w14:paraId="3886B2BC" w14:textId="77777777" w:rsidR="00E1355B" w:rsidRPr="00837A51" w:rsidRDefault="00E1355B" w:rsidP="007D729D">
            <w:pPr>
              <w:jc w:val="both"/>
            </w:pPr>
            <w:r w:rsidRPr="00837A51">
              <w:t>MD idėjos generavimas, temos  formulavimas:</w:t>
            </w:r>
          </w:p>
          <w:p w14:paraId="22839CBB" w14:textId="77777777" w:rsidR="00E1355B" w:rsidRPr="00837A51" w:rsidRDefault="00E1355B" w:rsidP="007D729D">
            <w:pPr>
              <w:numPr>
                <w:ilvl w:val="0"/>
                <w:numId w:val="6"/>
              </w:numPr>
              <w:tabs>
                <w:tab w:val="decimal" w:pos="441"/>
              </w:tabs>
              <w:suppressAutoHyphens/>
              <w:spacing w:after="0" w:line="240" w:lineRule="auto"/>
              <w:ind w:left="176" w:firstLine="0"/>
              <w:contextualSpacing/>
              <w:jc w:val="both"/>
            </w:pPr>
            <w:r w:rsidRPr="00837A51">
              <w:t>Darbo vadovo, konsultanto (jei reikia) pasirinkimas.</w:t>
            </w:r>
          </w:p>
          <w:p w14:paraId="2E2081E2" w14:textId="77777777" w:rsidR="00E1355B" w:rsidRPr="00837A51" w:rsidRDefault="00E1355B" w:rsidP="007D729D">
            <w:pPr>
              <w:numPr>
                <w:ilvl w:val="0"/>
                <w:numId w:val="6"/>
              </w:numPr>
              <w:tabs>
                <w:tab w:val="decimal" w:pos="441"/>
              </w:tabs>
              <w:suppressAutoHyphens/>
              <w:spacing w:after="0" w:line="240" w:lineRule="auto"/>
              <w:ind w:left="176" w:firstLine="0"/>
              <w:contextualSpacing/>
              <w:jc w:val="both"/>
            </w:pPr>
            <w:r w:rsidRPr="00837A51">
              <w:t>Darbo atlikimo galimybių analizė.</w:t>
            </w:r>
          </w:p>
          <w:p w14:paraId="30238DAD" w14:textId="77777777" w:rsidR="00E1355B" w:rsidRPr="00837A51" w:rsidRDefault="00E1355B" w:rsidP="007D729D">
            <w:pPr>
              <w:numPr>
                <w:ilvl w:val="0"/>
                <w:numId w:val="6"/>
              </w:numPr>
              <w:tabs>
                <w:tab w:val="decimal" w:pos="441"/>
              </w:tabs>
              <w:suppressAutoHyphens/>
              <w:spacing w:after="0" w:line="240" w:lineRule="auto"/>
              <w:ind w:left="176" w:firstLine="0"/>
              <w:contextualSpacing/>
              <w:jc w:val="both"/>
            </w:pPr>
            <w:r w:rsidRPr="00837A51">
              <w:t>MD tikslo ir uždavinių formulavimas, darbo užduoties lentelės pildymas  (darbas atliekamas kartu su darbo vadovu).</w:t>
            </w:r>
          </w:p>
          <w:p w14:paraId="5EFEDFC4" w14:textId="77777777" w:rsidR="00E1355B" w:rsidRPr="00837A51" w:rsidRDefault="00E1355B" w:rsidP="007D729D">
            <w:pPr>
              <w:ind w:left="21"/>
              <w:contextualSpacing/>
              <w:jc w:val="both"/>
              <w:rPr>
                <w:b/>
                <w:i/>
              </w:rPr>
            </w:pPr>
            <w:r w:rsidRPr="00837A51">
              <w:rPr>
                <w:b/>
                <w:i/>
              </w:rPr>
              <w:t>MD tema/idėja pristatoma MD organizavimo grupės nariams.</w:t>
            </w:r>
          </w:p>
        </w:tc>
        <w:tc>
          <w:tcPr>
            <w:tcW w:w="2693" w:type="dxa"/>
            <w:tcBorders>
              <w:left w:val="single" w:sz="4" w:space="0" w:color="auto"/>
              <w:bottom w:val="single" w:sz="4" w:space="0" w:color="auto"/>
            </w:tcBorders>
          </w:tcPr>
          <w:p w14:paraId="72DB4BB3" w14:textId="77777777" w:rsidR="00E1355B" w:rsidRPr="00837A51" w:rsidRDefault="00E1355B" w:rsidP="007D729D">
            <w:pPr>
              <w:jc w:val="both"/>
            </w:pPr>
            <w:r w:rsidRPr="00837A51">
              <w:t>Gruodžio mėn.</w:t>
            </w:r>
          </w:p>
          <w:p w14:paraId="61F408A3" w14:textId="77777777" w:rsidR="00E1355B" w:rsidRPr="00837A51" w:rsidRDefault="00E1355B" w:rsidP="007D729D">
            <w:pPr>
              <w:jc w:val="both"/>
            </w:pPr>
          </w:p>
          <w:p w14:paraId="69FC43BB" w14:textId="77777777" w:rsidR="00E1355B" w:rsidRPr="00837A51" w:rsidRDefault="00E1355B" w:rsidP="007D729D">
            <w:pPr>
              <w:jc w:val="both"/>
            </w:pPr>
          </w:p>
          <w:p w14:paraId="0DBF5A11" w14:textId="77777777" w:rsidR="00E1355B" w:rsidRPr="00837A51" w:rsidRDefault="00E1355B" w:rsidP="007D729D">
            <w:pPr>
              <w:jc w:val="both"/>
            </w:pPr>
          </w:p>
          <w:p w14:paraId="00EEFEB1" w14:textId="77777777" w:rsidR="00E1355B" w:rsidRPr="00837A51" w:rsidRDefault="00E1355B" w:rsidP="007D729D">
            <w:pPr>
              <w:jc w:val="both"/>
            </w:pPr>
          </w:p>
          <w:p w14:paraId="6BAD8ED6" w14:textId="77777777" w:rsidR="00E1355B" w:rsidRPr="00837A51" w:rsidRDefault="00E1355B" w:rsidP="007D729D">
            <w:pPr>
              <w:jc w:val="both"/>
              <w:rPr>
                <w:b/>
                <w:i/>
              </w:rPr>
            </w:pPr>
            <w:r w:rsidRPr="00837A51">
              <w:rPr>
                <w:b/>
                <w:i/>
              </w:rPr>
              <w:t>Gruodžio</w:t>
            </w:r>
            <w:ins w:id="67" w:author="Tomik" w:date="2016-10-02T23:20:00Z">
              <w:r w:rsidR="00961C44" w:rsidRPr="00837A51">
                <w:rPr>
                  <w:b/>
                  <w:i/>
                </w:rPr>
                <w:t xml:space="preserve"> </w:t>
              </w:r>
            </w:ins>
            <w:r w:rsidRPr="00837A51">
              <w:rPr>
                <w:b/>
                <w:i/>
              </w:rPr>
              <w:t>21 d. 14-16val.</w:t>
            </w:r>
          </w:p>
        </w:tc>
      </w:tr>
      <w:tr w:rsidR="00E1355B" w:rsidRPr="00837A51" w14:paraId="1CD8E5C0" w14:textId="77777777" w:rsidTr="00837A51">
        <w:trPr>
          <w:trHeight w:val="300"/>
        </w:trPr>
        <w:tc>
          <w:tcPr>
            <w:tcW w:w="709" w:type="dxa"/>
            <w:tcBorders>
              <w:left w:val="single" w:sz="4" w:space="0" w:color="auto"/>
              <w:bottom w:val="single" w:sz="4" w:space="0" w:color="auto"/>
              <w:right w:val="single" w:sz="2" w:space="0" w:color="auto"/>
            </w:tcBorders>
          </w:tcPr>
          <w:p w14:paraId="4625FAC2" w14:textId="77777777" w:rsidR="00E1355B" w:rsidRPr="00837A51" w:rsidRDefault="00E1355B" w:rsidP="007D729D">
            <w:pPr>
              <w:numPr>
                <w:ilvl w:val="0"/>
                <w:numId w:val="5"/>
              </w:numPr>
              <w:suppressAutoHyphens/>
              <w:spacing w:after="0" w:line="240" w:lineRule="auto"/>
              <w:contextualSpacing/>
              <w:jc w:val="both"/>
            </w:pPr>
          </w:p>
        </w:tc>
        <w:tc>
          <w:tcPr>
            <w:tcW w:w="6379" w:type="dxa"/>
            <w:tcBorders>
              <w:left w:val="single" w:sz="2" w:space="0" w:color="auto"/>
              <w:bottom w:val="single" w:sz="4" w:space="0" w:color="auto"/>
              <w:right w:val="single" w:sz="4" w:space="0" w:color="auto"/>
            </w:tcBorders>
          </w:tcPr>
          <w:p w14:paraId="3A11B746" w14:textId="77777777" w:rsidR="00E1355B" w:rsidRPr="00837A51" w:rsidRDefault="00E1355B" w:rsidP="007D729D">
            <w:pPr>
              <w:jc w:val="both"/>
            </w:pPr>
            <w:r w:rsidRPr="00837A51">
              <w:t>MD informacijos šaltinių paieška, analogų/literatūros šaltinių analizė.</w:t>
            </w:r>
          </w:p>
        </w:tc>
        <w:tc>
          <w:tcPr>
            <w:tcW w:w="2693" w:type="dxa"/>
            <w:tcBorders>
              <w:left w:val="single" w:sz="4" w:space="0" w:color="auto"/>
              <w:bottom w:val="single" w:sz="4" w:space="0" w:color="auto"/>
            </w:tcBorders>
          </w:tcPr>
          <w:p w14:paraId="54B0C741" w14:textId="77777777" w:rsidR="00E1355B" w:rsidRPr="00837A51" w:rsidRDefault="00E1355B" w:rsidP="007D729D">
            <w:pPr>
              <w:jc w:val="both"/>
            </w:pPr>
            <w:r w:rsidRPr="00837A51">
              <w:t>Gruodžio IV- Vasario III sav.</w:t>
            </w:r>
          </w:p>
        </w:tc>
      </w:tr>
      <w:tr w:rsidR="00E1355B" w:rsidRPr="00837A51" w14:paraId="3A029F50" w14:textId="77777777" w:rsidTr="00837A51">
        <w:trPr>
          <w:trHeight w:val="278"/>
        </w:trPr>
        <w:tc>
          <w:tcPr>
            <w:tcW w:w="709" w:type="dxa"/>
            <w:tcBorders>
              <w:top w:val="single" w:sz="4" w:space="0" w:color="auto"/>
              <w:left w:val="single" w:sz="4" w:space="0" w:color="auto"/>
              <w:bottom w:val="single" w:sz="4" w:space="0" w:color="auto"/>
              <w:right w:val="single" w:sz="2" w:space="0" w:color="auto"/>
            </w:tcBorders>
          </w:tcPr>
          <w:p w14:paraId="47F2C81F" w14:textId="77777777" w:rsidR="00E1355B" w:rsidRPr="00837A51" w:rsidRDefault="00E1355B" w:rsidP="007D729D">
            <w:pPr>
              <w:numPr>
                <w:ilvl w:val="0"/>
                <w:numId w:val="5"/>
              </w:numPr>
              <w:suppressAutoHyphens/>
              <w:spacing w:after="0" w:line="240" w:lineRule="auto"/>
              <w:contextualSpacing/>
              <w:jc w:val="both"/>
            </w:pPr>
          </w:p>
          <w:p w14:paraId="47F43124" w14:textId="77777777" w:rsidR="00E1355B" w:rsidRPr="00837A51" w:rsidRDefault="00E1355B" w:rsidP="007D729D">
            <w:pPr>
              <w:ind w:left="360"/>
              <w:jc w:val="both"/>
            </w:pPr>
          </w:p>
          <w:p w14:paraId="7E0E10C9" w14:textId="77777777" w:rsidR="00E1355B" w:rsidRPr="00837A51" w:rsidRDefault="00E1355B" w:rsidP="007D729D">
            <w:pPr>
              <w:contextualSpacing/>
              <w:jc w:val="both"/>
              <w:rPr>
                <w:b/>
                <w:i/>
              </w:rPr>
            </w:pPr>
          </w:p>
        </w:tc>
        <w:tc>
          <w:tcPr>
            <w:tcW w:w="6379" w:type="dxa"/>
            <w:tcBorders>
              <w:top w:val="single" w:sz="4" w:space="0" w:color="auto"/>
              <w:left w:val="single" w:sz="2" w:space="0" w:color="auto"/>
              <w:bottom w:val="single" w:sz="4" w:space="0" w:color="auto"/>
              <w:right w:val="single" w:sz="4" w:space="0" w:color="auto"/>
            </w:tcBorders>
          </w:tcPr>
          <w:p w14:paraId="7CA6DFA2" w14:textId="77777777" w:rsidR="00E1355B" w:rsidRPr="00837A51" w:rsidRDefault="00E1355B" w:rsidP="007D729D">
            <w:pPr>
              <w:jc w:val="both"/>
            </w:pPr>
            <w:r w:rsidRPr="00837A51">
              <w:t>MD produkto gaminimas/kūrybinės užduoties atlikimas/ mokslinio tyrimo atlikimas (vedamas darbo dienoraštis).</w:t>
            </w:r>
          </w:p>
          <w:p w14:paraId="28DE4A5B" w14:textId="77777777" w:rsidR="00E1355B" w:rsidRPr="00837A51" w:rsidRDefault="00E1355B" w:rsidP="007D729D">
            <w:pPr>
              <w:pStyle w:val="Sraopastraipa"/>
              <w:numPr>
                <w:ilvl w:val="0"/>
                <w:numId w:val="7"/>
              </w:numPr>
              <w:jc w:val="both"/>
            </w:pPr>
            <w:r w:rsidRPr="00837A51">
              <w:t>Programos prototipo schema, brėžinys, paaiškinantis kaip ji turėtų veikti;</w:t>
            </w:r>
          </w:p>
          <w:p w14:paraId="72D74C50" w14:textId="77777777" w:rsidR="00E1355B" w:rsidRPr="00837A51" w:rsidRDefault="00E1355B" w:rsidP="007D729D">
            <w:pPr>
              <w:pStyle w:val="Sraopastraipa"/>
              <w:numPr>
                <w:ilvl w:val="0"/>
                <w:numId w:val="7"/>
              </w:numPr>
              <w:jc w:val="both"/>
            </w:pPr>
            <w:r w:rsidRPr="00837A51">
              <w:t>Atlikimo įrankių paieška, detalus įsigilinimas;</w:t>
            </w:r>
          </w:p>
          <w:p w14:paraId="48978F4D" w14:textId="77777777" w:rsidR="00E1355B" w:rsidRPr="00837A51" w:rsidRDefault="00E1355B" w:rsidP="007D729D">
            <w:pPr>
              <w:pStyle w:val="Sraopastraipa"/>
              <w:numPr>
                <w:ilvl w:val="0"/>
                <w:numId w:val="7"/>
              </w:numPr>
              <w:jc w:val="both"/>
            </w:pPr>
            <w:r w:rsidRPr="00837A51">
              <w:t>Testavimas, bandymai, paprastų užduočių atlikimas (pradžiamokslis);</w:t>
            </w:r>
          </w:p>
          <w:p w14:paraId="796148B9" w14:textId="77777777" w:rsidR="00E1355B" w:rsidRPr="00837A51" w:rsidRDefault="00E1355B" w:rsidP="007D729D">
            <w:pPr>
              <w:ind w:left="21"/>
              <w:contextualSpacing/>
              <w:jc w:val="both"/>
              <w:rPr>
                <w:b/>
                <w:i/>
              </w:rPr>
            </w:pPr>
            <w:r w:rsidRPr="00837A51">
              <w:rPr>
                <w:b/>
                <w:i/>
              </w:rPr>
              <w:t>I tarpinė darbų peržiūra, vertinimas.</w:t>
            </w:r>
          </w:p>
          <w:p w14:paraId="242FD38D" w14:textId="77777777" w:rsidR="00DC673D" w:rsidRPr="00837A51" w:rsidRDefault="00DC673D" w:rsidP="007D729D">
            <w:pPr>
              <w:ind w:left="21"/>
              <w:contextualSpacing/>
              <w:jc w:val="both"/>
              <w:rPr>
                <w:b/>
                <w:i/>
              </w:rPr>
            </w:pPr>
          </w:p>
          <w:p w14:paraId="59D382E4" w14:textId="77777777" w:rsidR="00DC673D" w:rsidRPr="00837A51" w:rsidRDefault="00DC673D" w:rsidP="007D729D">
            <w:pPr>
              <w:ind w:left="21"/>
              <w:contextualSpacing/>
              <w:jc w:val="both"/>
              <w:rPr>
                <w:b/>
                <w:i/>
              </w:rPr>
            </w:pPr>
          </w:p>
          <w:p w14:paraId="22514749" w14:textId="77777777" w:rsidR="00DC673D" w:rsidRPr="00837A51" w:rsidRDefault="00DC673D" w:rsidP="007D729D">
            <w:pPr>
              <w:ind w:left="21"/>
              <w:contextualSpacing/>
              <w:jc w:val="both"/>
              <w:rPr>
                <w:b/>
                <w:i/>
              </w:rPr>
            </w:pPr>
          </w:p>
          <w:p w14:paraId="232888EC" w14:textId="77777777" w:rsidR="00E1355B" w:rsidRPr="00837A51" w:rsidRDefault="00E1355B" w:rsidP="007D729D">
            <w:pPr>
              <w:pStyle w:val="Sraopastraipa"/>
              <w:numPr>
                <w:ilvl w:val="0"/>
                <w:numId w:val="8"/>
              </w:numPr>
              <w:jc w:val="both"/>
              <w:rPr>
                <w:b/>
                <w:i/>
              </w:rPr>
            </w:pPr>
            <w:r w:rsidRPr="00837A51">
              <w:t>Gilinimasis į sudėtingesnes programas;</w:t>
            </w:r>
          </w:p>
          <w:p w14:paraId="6519918F" w14:textId="77777777" w:rsidR="00DC673D" w:rsidRPr="00837A51" w:rsidRDefault="00DC673D" w:rsidP="007D729D">
            <w:pPr>
              <w:pStyle w:val="Sraopastraipa"/>
              <w:ind w:left="741"/>
              <w:jc w:val="both"/>
              <w:rPr>
                <w:b/>
                <w:i/>
              </w:rPr>
            </w:pPr>
          </w:p>
          <w:p w14:paraId="20F21443" w14:textId="77777777" w:rsidR="00E1355B" w:rsidRPr="00837A51" w:rsidRDefault="00E1355B" w:rsidP="007D729D">
            <w:pPr>
              <w:pStyle w:val="Sraopastraipa"/>
              <w:numPr>
                <w:ilvl w:val="0"/>
                <w:numId w:val="8"/>
              </w:numPr>
              <w:jc w:val="both"/>
              <w:rPr>
                <w:b/>
                <w:i/>
              </w:rPr>
            </w:pPr>
            <w:r w:rsidRPr="00837A51">
              <w:t>Pabaigimas;</w:t>
            </w:r>
          </w:p>
          <w:p w14:paraId="020004BE" w14:textId="77777777" w:rsidR="00474DF6" w:rsidRPr="00837A51" w:rsidRDefault="00474DF6" w:rsidP="007D729D">
            <w:pPr>
              <w:jc w:val="both"/>
              <w:rPr>
                <w:b/>
                <w:i/>
              </w:rPr>
            </w:pPr>
          </w:p>
          <w:p w14:paraId="55C29B8E" w14:textId="77777777" w:rsidR="00DC673D" w:rsidRPr="00837A51" w:rsidRDefault="00DC673D" w:rsidP="007D729D">
            <w:pPr>
              <w:jc w:val="both"/>
              <w:rPr>
                <w:b/>
                <w:i/>
              </w:rPr>
            </w:pPr>
          </w:p>
          <w:p w14:paraId="25D668B6" w14:textId="77777777" w:rsidR="00DC673D" w:rsidRPr="00837A51" w:rsidRDefault="00DC673D" w:rsidP="007D729D">
            <w:pPr>
              <w:jc w:val="both"/>
              <w:rPr>
                <w:b/>
                <w:i/>
              </w:rPr>
            </w:pPr>
          </w:p>
          <w:p w14:paraId="2D7BDB98" w14:textId="77777777" w:rsidR="00E1355B" w:rsidRPr="00837A51" w:rsidRDefault="00E1355B" w:rsidP="007D729D">
            <w:pPr>
              <w:ind w:left="21"/>
              <w:contextualSpacing/>
              <w:jc w:val="both"/>
              <w:rPr>
                <w:b/>
                <w:i/>
              </w:rPr>
            </w:pPr>
            <w:r w:rsidRPr="00837A51">
              <w:rPr>
                <w:b/>
                <w:i/>
              </w:rPr>
              <w:t>II tarpinė darbų peržiūra.</w:t>
            </w:r>
          </w:p>
        </w:tc>
        <w:tc>
          <w:tcPr>
            <w:tcW w:w="2693" w:type="dxa"/>
            <w:tcBorders>
              <w:top w:val="single" w:sz="4" w:space="0" w:color="auto"/>
              <w:left w:val="single" w:sz="4" w:space="0" w:color="auto"/>
              <w:bottom w:val="single" w:sz="4" w:space="0" w:color="auto"/>
            </w:tcBorders>
          </w:tcPr>
          <w:p w14:paraId="03A42905" w14:textId="77777777" w:rsidR="00E1355B" w:rsidRPr="00837A51" w:rsidRDefault="00E1355B" w:rsidP="007D729D">
            <w:pPr>
              <w:jc w:val="both"/>
            </w:pPr>
            <w:r w:rsidRPr="00837A51">
              <w:t xml:space="preserve">Sausio IV – rugpjūčio IV sav. </w:t>
            </w:r>
          </w:p>
          <w:p w14:paraId="4BC64D47" w14:textId="77777777" w:rsidR="00E1355B" w:rsidRPr="00837A51" w:rsidRDefault="00E1355B" w:rsidP="007D729D">
            <w:pPr>
              <w:jc w:val="both"/>
            </w:pPr>
            <w:r w:rsidRPr="00837A51">
              <w:t>Vasario III sav. – Kovo II sav.</w:t>
            </w:r>
          </w:p>
          <w:p w14:paraId="118F79EF" w14:textId="77777777" w:rsidR="00E1355B" w:rsidRPr="00837A51" w:rsidRDefault="00E1355B" w:rsidP="007D729D">
            <w:pPr>
              <w:jc w:val="both"/>
            </w:pPr>
            <w:r w:rsidRPr="00837A51">
              <w:t>Iki Kovo III sav.</w:t>
            </w:r>
          </w:p>
          <w:p w14:paraId="484570D5" w14:textId="77777777" w:rsidR="00E1355B" w:rsidRPr="00837A51" w:rsidRDefault="00E1355B" w:rsidP="007D729D">
            <w:pPr>
              <w:jc w:val="both"/>
            </w:pPr>
          </w:p>
          <w:p w14:paraId="2B067F43" w14:textId="77777777" w:rsidR="00E1355B" w:rsidRPr="00837A51" w:rsidRDefault="00E1355B" w:rsidP="007D729D">
            <w:pPr>
              <w:jc w:val="both"/>
            </w:pPr>
            <w:r w:rsidRPr="00837A51">
              <w:t>Kovo III sav. – Balandžio III sav.</w:t>
            </w:r>
          </w:p>
          <w:p w14:paraId="334CE5B0" w14:textId="77777777" w:rsidR="00E1355B" w:rsidRPr="00837A51" w:rsidRDefault="00E1355B" w:rsidP="007D729D">
            <w:pPr>
              <w:jc w:val="both"/>
              <w:rPr>
                <w:b/>
                <w:i/>
              </w:rPr>
            </w:pPr>
            <w:r w:rsidRPr="00837A51">
              <w:rPr>
                <w:b/>
                <w:i/>
              </w:rPr>
              <w:t>Balandžio III-IV sav.</w:t>
            </w:r>
          </w:p>
          <w:p w14:paraId="28145B31" w14:textId="77777777" w:rsidR="00E1355B" w:rsidRPr="00837A51" w:rsidRDefault="00E1355B" w:rsidP="007D729D">
            <w:pPr>
              <w:jc w:val="both"/>
            </w:pPr>
            <w:r w:rsidRPr="00837A51">
              <w:t>Balandžio III sav. – Rugpjūčio III sav.</w:t>
            </w:r>
          </w:p>
          <w:p w14:paraId="2FFB40DE" w14:textId="77777777" w:rsidR="00E1355B" w:rsidRPr="00837A51" w:rsidRDefault="00E1355B" w:rsidP="007D729D">
            <w:pPr>
              <w:jc w:val="both"/>
            </w:pPr>
            <w:r w:rsidRPr="00837A51">
              <w:t>Rugpjūčio III sav.</w:t>
            </w:r>
          </w:p>
          <w:p w14:paraId="54F444DC" w14:textId="77777777" w:rsidR="00E1355B" w:rsidRPr="00837A51" w:rsidRDefault="00E1355B" w:rsidP="007D729D">
            <w:pPr>
              <w:jc w:val="both"/>
              <w:rPr>
                <w:b/>
                <w:i/>
              </w:rPr>
            </w:pPr>
            <w:r w:rsidRPr="00837A51">
              <w:rPr>
                <w:b/>
                <w:i/>
              </w:rPr>
              <w:t>Rugsėjo I sav.</w:t>
            </w:r>
          </w:p>
        </w:tc>
      </w:tr>
      <w:tr w:rsidR="00E1355B" w:rsidRPr="00837A51" w14:paraId="7BCDAA2D" w14:textId="77777777" w:rsidTr="00837A51">
        <w:trPr>
          <w:trHeight w:val="255"/>
        </w:trPr>
        <w:tc>
          <w:tcPr>
            <w:tcW w:w="709" w:type="dxa"/>
            <w:tcBorders>
              <w:top w:val="single" w:sz="4" w:space="0" w:color="auto"/>
              <w:left w:val="single" w:sz="4" w:space="0" w:color="auto"/>
              <w:bottom w:val="single" w:sz="4" w:space="0" w:color="auto"/>
              <w:right w:val="single" w:sz="2" w:space="0" w:color="auto"/>
            </w:tcBorders>
          </w:tcPr>
          <w:p w14:paraId="11A68F6A" w14:textId="77777777" w:rsidR="00E1355B" w:rsidRPr="00837A51" w:rsidRDefault="00E1355B" w:rsidP="007D729D">
            <w:pPr>
              <w:numPr>
                <w:ilvl w:val="0"/>
                <w:numId w:val="5"/>
              </w:numPr>
              <w:suppressAutoHyphens/>
              <w:spacing w:after="0" w:line="240" w:lineRule="auto"/>
              <w:contextualSpacing/>
              <w:jc w:val="both"/>
            </w:pPr>
          </w:p>
          <w:p w14:paraId="3DD896B2" w14:textId="77777777" w:rsidR="00E1355B" w:rsidRPr="00837A51" w:rsidRDefault="00E1355B" w:rsidP="007D729D">
            <w:pPr>
              <w:contextualSpacing/>
              <w:jc w:val="both"/>
              <w:rPr>
                <w:b/>
                <w:i/>
              </w:rPr>
            </w:pPr>
          </w:p>
        </w:tc>
        <w:tc>
          <w:tcPr>
            <w:tcW w:w="6379" w:type="dxa"/>
            <w:tcBorders>
              <w:top w:val="single" w:sz="4" w:space="0" w:color="auto"/>
              <w:left w:val="single" w:sz="2" w:space="0" w:color="auto"/>
              <w:bottom w:val="single" w:sz="4" w:space="0" w:color="auto"/>
              <w:right w:val="single" w:sz="4" w:space="0" w:color="auto"/>
            </w:tcBorders>
          </w:tcPr>
          <w:p w14:paraId="391A058E" w14:textId="77777777" w:rsidR="00E1355B" w:rsidRPr="00837A51" w:rsidRDefault="00E1355B" w:rsidP="007D729D">
            <w:pPr>
              <w:jc w:val="both"/>
            </w:pPr>
            <w:r w:rsidRPr="00837A51">
              <w:t>MD aprašo rašymas.</w:t>
            </w:r>
          </w:p>
          <w:p w14:paraId="3653D8BA" w14:textId="77777777" w:rsidR="00E1355B" w:rsidRPr="00837A51" w:rsidRDefault="00E1355B" w:rsidP="007D729D">
            <w:pPr>
              <w:ind w:left="21"/>
              <w:contextualSpacing/>
              <w:jc w:val="both"/>
              <w:rPr>
                <w:b/>
                <w:i/>
              </w:rPr>
            </w:pPr>
            <w:r w:rsidRPr="00837A51">
              <w:rPr>
                <w:b/>
                <w:i/>
              </w:rPr>
              <w:t>Pristatymas vadovui, vertinimas.</w:t>
            </w:r>
          </w:p>
        </w:tc>
        <w:tc>
          <w:tcPr>
            <w:tcW w:w="2693" w:type="dxa"/>
            <w:tcBorders>
              <w:top w:val="single" w:sz="4" w:space="0" w:color="auto"/>
              <w:left w:val="single" w:sz="4" w:space="0" w:color="auto"/>
              <w:bottom w:val="single" w:sz="4" w:space="0" w:color="auto"/>
            </w:tcBorders>
          </w:tcPr>
          <w:p w14:paraId="49AE1DA1" w14:textId="77777777" w:rsidR="00E1355B" w:rsidRPr="00837A51" w:rsidRDefault="00E1355B" w:rsidP="007D729D">
            <w:pPr>
              <w:jc w:val="both"/>
            </w:pPr>
            <w:r w:rsidRPr="00837A51">
              <w:t>Rugsėjo I-IV sav.</w:t>
            </w:r>
          </w:p>
          <w:p w14:paraId="37B37CF6" w14:textId="77777777" w:rsidR="00E1355B" w:rsidRPr="00837A51" w:rsidRDefault="00E1355B" w:rsidP="007D729D">
            <w:pPr>
              <w:jc w:val="both"/>
              <w:rPr>
                <w:b/>
                <w:i/>
              </w:rPr>
            </w:pPr>
            <w:r w:rsidRPr="00837A51">
              <w:rPr>
                <w:b/>
                <w:i/>
              </w:rPr>
              <w:t>Rugsėjo IV sav.</w:t>
            </w:r>
          </w:p>
        </w:tc>
      </w:tr>
      <w:tr w:rsidR="00E1355B" w:rsidRPr="00837A51" w14:paraId="02FC74D6" w14:textId="77777777" w:rsidTr="00837A51">
        <w:trPr>
          <w:trHeight w:val="285"/>
        </w:trPr>
        <w:tc>
          <w:tcPr>
            <w:tcW w:w="709" w:type="dxa"/>
            <w:tcBorders>
              <w:top w:val="single" w:sz="4" w:space="0" w:color="auto"/>
              <w:left w:val="single" w:sz="4" w:space="0" w:color="auto"/>
              <w:bottom w:val="single" w:sz="4" w:space="0" w:color="auto"/>
              <w:right w:val="single" w:sz="2" w:space="0" w:color="auto"/>
            </w:tcBorders>
          </w:tcPr>
          <w:p w14:paraId="1C068520" w14:textId="77777777" w:rsidR="00E1355B" w:rsidRPr="00837A51" w:rsidRDefault="00E1355B" w:rsidP="007D729D">
            <w:pPr>
              <w:numPr>
                <w:ilvl w:val="0"/>
                <w:numId w:val="5"/>
              </w:numPr>
              <w:suppressAutoHyphens/>
              <w:spacing w:after="0" w:line="240" w:lineRule="auto"/>
              <w:contextualSpacing/>
              <w:jc w:val="both"/>
            </w:pPr>
          </w:p>
          <w:p w14:paraId="412DCB02" w14:textId="77777777" w:rsidR="00E1355B" w:rsidRPr="00837A51" w:rsidRDefault="00E1355B" w:rsidP="007D729D">
            <w:pPr>
              <w:contextualSpacing/>
              <w:jc w:val="both"/>
            </w:pPr>
          </w:p>
        </w:tc>
        <w:tc>
          <w:tcPr>
            <w:tcW w:w="6379" w:type="dxa"/>
            <w:tcBorders>
              <w:top w:val="single" w:sz="4" w:space="0" w:color="auto"/>
              <w:left w:val="single" w:sz="2" w:space="0" w:color="auto"/>
              <w:bottom w:val="single" w:sz="4" w:space="0" w:color="auto"/>
              <w:right w:val="single" w:sz="4" w:space="0" w:color="auto"/>
            </w:tcBorders>
          </w:tcPr>
          <w:p w14:paraId="14D1CFEA" w14:textId="77777777" w:rsidR="00E1355B" w:rsidRPr="00837A51" w:rsidRDefault="00E1355B" w:rsidP="007D729D">
            <w:pPr>
              <w:jc w:val="both"/>
            </w:pPr>
            <w:r w:rsidRPr="00837A51">
              <w:t>Pasiruošimas MD pristatymui.</w:t>
            </w:r>
          </w:p>
          <w:p w14:paraId="502202B9" w14:textId="77777777" w:rsidR="00E1355B" w:rsidRPr="00837A51" w:rsidRDefault="00E1355B" w:rsidP="007D729D">
            <w:pPr>
              <w:ind w:left="21"/>
              <w:contextualSpacing/>
              <w:jc w:val="both"/>
            </w:pPr>
          </w:p>
        </w:tc>
        <w:tc>
          <w:tcPr>
            <w:tcW w:w="2693" w:type="dxa"/>
            <w:tcBorders>
              <w:top w:val="single" w:sz="4" w:space="0" w:color="auto"/>
              <w:left w:val="single" w:sz="4" w:space="0" w:color="auto"/>
              <w:bottom w:val="single" w:sz="4" w:space="0" w:color="auto"/>
            </w:tcBorders>
          </w:tcPr>
          <w:p w14:paraId="43CF4E52" w14:textId="77777777" w:rsidR="00E1355B" w:rsidRPr="00837A51" w:rsidRDefault="00E1355B" w:rsidP="007D729D">
            <w:pPr>
              <w:jc w:val="both"/>
            </w:pPr>
            <w:r w:rsidRPr="00837A51">
              <w:t>Spalio I-III sav.</w:t>
            </w:r>
          </w:p>
        </w:tc>
      </w:tr>
      <w:tr w:rsidR="00E1355B" w:rsidRPr="00837A51" w14:paraId="1D4002D3" w14:textId="77777777" w:rsidTr="00837A51">
        <w:trPr>
          <w:trHeight w:val="285"/>
        </w:trPr>
        <w:tc>
          <w:tcPr>
            <w:tcW w:w="709" w:type="dxa"/>
            <w:tcBorders>
              <w:top w:val="single" w:sz="4" w:space="0" w:color="auto"/>
              <w:left w:val="single" w:sz="4" w:space="0" w:color="auto"/>
              <w:bottom w:val="single" w:sz="4" w:space="0" w:color="auto"/>
              <w:right w:val="single" w:sz="2" w:space="0" w:color="auto"/>
            </w:tcBorders>
          </w:tcPr>
          <w:p w14:paraId="2A1AEF70" w14:textId="77777777" w:rsidR="00E1355B" w:rsidRPr="00837A51" w:rsidRDefault="00E1355B" w:rsidP="007D729D">
            <w:pPr>
              <w:numPr>
                <w:ilvl w:val="0"/>
                <w:numId w:val="5"/>
              </w:numPr>
              <w:suppressAutoHyphens/>
              <w:spacing w:after="0" w:line="240" w:lineRule="auto"/>
              <w:contextualSpacing/>
              <w:jc w:val="both"/>
            </w:pPr>
          </w:p>
        </w:tc>
        <w:tc>
          <w:tcPr>
            <w:tcW w:w="6379" w:type="dxa"/>
            <w:tcBorders>
              <w:top w:val="single" w:sz="4" w:space="0" w:color="auto"/>
              <w:left w:val="single" w:sz="2" w:space="0" w:color="auto"/>
              <w:bottom w:val="single" w:sz="4" w:space="0" w:color="auto"/>
              <w:right w:val="single" w:sz="4" w:space="0" w:color="auto"/>
            </w:tcBorders>
          </w:tcPr>
          <w:p w14:paraId="66607048" w14:textId="77777777" w:rsidR="00E1355B" w:rsidRPr="00837A51" w:rsidRDefault="00E1355B" w:rsidP="007D729D">
            <w:pPr>
              <w:jc w:val="both"/>
              <w:rPr>
                <w:b/>
              </w:rPr>
            </w:pPr>
            <w:r w:rsidRPr="00837A51">
              <w:rPr>
                <w:b/>
              </w:rPr>
              <w:t>MD pristatymas</w:t>
            </w:r>
          </w:p>
        </w:tc>
        <w:tc>
          <w:tcPr>
            <w:tcW w:w="2693" w:type="dxa"/>
            <w:tcBorders>
              <w:top w:val="single" w:sz="4" w:space="0" w:color="auto"/>
              <w:left w:val="single" w:sz="4" w:space="0" w:color="auto"/>
              <w:bottom w:val="single" w:sz="4" w:space="0" w:color="auto"/>
            </w:tcBorders>
          </w:tcPr>
          <w:p w14:paraId="1CC06DC6" w14:textId="77777777" w:rsidR="00E1355B" w:rsidRPr="00837A51" w:rsidRDefault="00E1355B" w:rsidP="007D729D">
            <w:pPr>
              <w:jc w:val="both"/>
              <w:rPr>
                <w:b/>
              </w:rPr>
            </w:pPr>
            <w:r w:rsidRPr="00837A51">
              <w:rPr>
                <w:b/>
              </w:rPr>
              <w:t>Spalio IV sav.</w:t>
            </w:r>
          </w:p>
        </w:tc>
      </w:tr>
    </w:tbl>
    <w:p w14:paraId="3BB90D7A" w14:textId="77777777" w:rsidR="00874A6E" w:rsidRPr="00837A51" w:rsidRDefault="00874A6E" w:rsidP="007D729D">
      <w:pPr>
        <w:spacing w:line="360" w:lineRule="auto"/>
        <w:ind w:right="-1"/>
        <w:jc w:val="both"/>
        <w:rPr>
          <w:rFonts w:ascii="Times New Roman" w:hAnsi="Times New Roman"/>
          <w:sz w:val="24"/>
          <w:szCs w:val="24"/>
        </w:rPr>
      </w:pPr>
    </w:p>
    <w:p w14:paraId="4546DD55" w14:textId="77777777" w:rsidR="00F85338" w:rsidRPr="00837A51" w:rsidRDefault="00FC0AC7" w:rsidP="00092CC6">
      <w:pPr>
        <w:pStyle w:val="PAV"/>
        <w:numPr>
          <w:ilvl w:val="1"/>
          <w:numId w:val="28"/>
        </w:numPr>
      </w:pPr>
      <w:bookmarkStart w:id="68" w:name="_Toc463189588"/>
      <w:r w:rsidRPr="00837A51">
        <w:lastRenderedPageBreak/>
        <w:t>TEMOS APŽVALGA</w:t>
      </w:r>
      <w:bookmarkEnd w:id="68"/>
    </w:p>
    <w:p w14:paraId="4AA5E1D1" w14:textId="77777777" w:rsidR="00403F0E" w:rsidRPr="00837A51" w:rsidRDefault="00403F0E" w:rsidP="00092CC6">
      <w:pPr>
        <w:pStyle w:val="Sraopastraipa"/>
        <w:numPr>
          <w:ilvl w:val="1"/>
          <w:numId w:val="27"/>
        </w:numPr>
        <w:spacing w:line="360" w:lineRule="auto"/>
        <w:ind w:right="-1"/>
        <w:jc w:val="both"/>
        <w:rPr>
          <w:rFonts w:ascii="Times New Roman" w:hAnsi="Times New Roman"/>
          <w:sz w:val="24"/>
          <w:szCs w:val="24"/>
        </w:rPr>
      </w:pPr>
      <w:r w:rsidRPr="00837A51">
        <w:rPr>
          <w:rFonts w:ascii="Times New Roman" w:hAnsi="Times New Roman"/>
          <w:sz w:val="24"/>
          <w:szCs w:val="24"/>
        </w:rPr>
        <w:t>Idėjos paieška</w:t>
      </w:r>
    </w:p>
    <w:p w14:paraId="58D4E3E5" w14:textId="754EF59F" w:rsidR="00FC0AC7" w:rsidRPr="00AB136A" w:rsidRDefault="00FC0AC7" w:rsidP="007D729D">
      <w:pPr>
        <w:spacing w:line="360" w:lineRule="auto"/>
        <w:ind w:firstLine="850"/>
        <w:jc w:val="both"/>
        <w:rPr>
          <w:rFonts w:ascii="Times New Roman" w:hAnsi="Times New Roman"/>
          <w:sz w:val="24"/>
          <w:szCs w:val="24"/>
        </w:rPr>
      </w:pPr>
      <w:r w:rsidRPr="00837A51">
        <w:rPr>
          <w:rFonts w:ascii="Times New Roman" w:hAnsi="Times New Roman"/>
          <w:sz w:val="24"/>
          <w:szCs w:val="24"/>
        </w:rPr>
        <w:t>Ieškant idėjos programėlei, buvo iškeltas tikslas – programėlė, kuri bus pap</w:t>
      </w:r>
      <w:r w:rsidR="008876FD" w:rsidRPr="00837A51">
        <w:rPr>
          <w:rFonts w:ascii="Times New Roman" w:hAnsi="Times New Roman"/>
          <w:sz w:val="24"/>
          <w:szCs w:val="24"/>
        </w:rPr>
        <w:t xml:space="preserve">rasta, bet naudinga </w:t>
      </w:r>
      <w:r w:rsidR="00F453D5">
        <w:rPr>
          <w:rFonts w:ascii="Times New Roman" w:hAnsi="Times New Roman"/>
          <w:sz w:val="24"/>
          <w:szCs w:val="24"/>
        </w:rPr>
        <w:t>kasdieniam naudojimui</w:t>
      </w:r>
      <w:r w:rsidR="008876FD" w:rsidRPr="00837A51">
        <w:rPr>
          <w:rFonts w:ascii="Times New Roman" w:hAnsi="Times New Roman"/>
          <w:sz w:val="24"/>
          <w:szCs w:val="24"/>
        </w:rPr>
        <w:t xml:space="preserve">. </w:t>
      </w:r>
      <w:r w:rsidR="00F453D5">
        <w:rPr>
          <w:rFonts w:ascii="Times New Roman" w:hAnsi="Times New Roman"/>
          <w:sz w:val="24"/>
          <w:szCs w:val="24"/>
        </w:rPr>
        <w:t xml:space="preserve">Daugelis kasdienių </w:t>
      </w:r>
      <w:r w:rsidR="008876FD" w:rsidRPr="00837A51">
        <w:rPr>
          <w:rFonts w:ascii="Times New Roman" w:hAnsi="Times New Roman"/>
          <w:sz w:val="24"/>
          <w:szCs w:val="24"/>
        </w:rPr>
        <w:t>problemų slypi buityje</w:t>
      </w:r>
      <w:r w:rsidR="00F453D5">
        <w:rPr>
          <w:rFonts w:ascii="Times New Roman" w:hAnsi="Times New Roman"/>
          <w:sz w:val="24"/>
          <w:szCs w:val="24"/>
        </w:rPr>
        <w:t>. V</w:t>
      </w:r>
      <w:r w:rsidR="008876FD" w:rsidRPr="00837A51">
        <w:rPr>
          <w:rFonts w:ascii="Times New Roman" w:hAnsi="Times New Roman"/>
          <w:sz w:val="24"/>
          <w:szCs w:val="24"/>
        </w:rPr>
        <w:t xml:space="preserve">ieną iš jų pastebėjau maisto ruošime. Turbūt kiekvienas žmogus yra patyręs tą jausmą, kai </w:t>
      </w:r>
      <w:r w:rsidRPr="00837A51">
        <w:rPr>
          <w:rFonts w:ascii="Times New Roman" w:hAnsi="Times New Roman"/>
          <w:sz w:val="24"/>
          <w:szCs w:val="24"/>
        </w:rPr>
        <w:t xml:space="preserve"> </w:t>
      </w:r>
      <w:r w:rsidR="008876FD" w:rsidRPr="00837A51">
        <w:rPr>
          <w:rFonts w:ascii="Times New Roman" w:hAnsi="Times New Roman"/>
          <w:sz w:val="24"/>
          <w:szCs w:val="24"/>
        </w:rPr>
        <w:t>atsidarius šaldytuvą ir pamačius, kad jame tėra keli maisto produktai, yra su</w:t>
      </w:r>
      <w:r w:rsidR="00F453D5">
        <w:rPr>
          <w:rFonts w:ascii="Times New Roman" w:hAnsi="Times New Roman"/>
          <w:sz w:val="24"/>
          <w:szCs w:val="24"/>
        </w:rPr>
        <w:t>si</w:t>
      </w:r>
      <w:r w:rsidR="008876FD" w:rsidRPr="00837A51">
        <w:rPr>
          <w:rFonts w:ascii="Times New Roman" w:hAnsi="Times New Roman"/>
          <w:sz w:val="24"/>
          <w:szCs w:val="24"/>
        </w:rPr>
        <w:t xml:space="preserve">daromas „nėr ką valgyt“ įvaizdis ir iškilus „bado“ grėsmei tenka gerai pasukti galvą, ką pasigaminti. Čia gimė mano idėja – programėlė, kurios </w:t>
      </w:r>
      <w:r w:rsidR="00F453D5">
        <w:rPr>
          <w:rFonts w:ascii="Times New Roman" w:hAnsi="Times New Roman"/>
          <w:sz w:val="24"/>
          <w:szCs w:val="24"/>
        </w:rPr>
        <w:t>funkciją </w:t>
      </w:r>
      <w:r w:rsidR="008876FD" w:rsidRPr="00837A51">
        <w:rPr>
          <w:rFonts w:ascii="Times New Roman" w:hAnsi="Times New Roman"/>
          <w:sz w:val="24"/>
          <w:szCs w:val="24"/>
        </w:rPr>
        <w:t>– surasti visus įmanomus receptus, kuriuos galima pasigaminti iš šaldytuve esančių produktų.</w:t>
      </w:r>
    </w:p>
    <w:p w14:paraId="7A37A147" w14:textId="77777777" w:rsidR="00403F0E" w:rsidRPr="00837A51" w:rsidRDefault="00403F0E" w:rsidP="00092CC6">
      <w:pPr>
        <w:pStyle w:val="Sraopastraipa"/>
        <w:numPr>
          <w:ilvl w:val="1"/>
          <w:numId w:val="27"/>
        </w:numPr>
        <w:spacing w:line="360" w:lineRule="auto"/>
        <w:jc w:val="both"/>
        <w:rPr>
          <w:rFonts w:ascii="Times New Roman" w:hAnsi="Times New Roman"/>
          <w:sz w:val="24"/>
          <w:szCs w:val="24"/>
        </w:rPr>
      </w:pPr>
      <w:r w:rsidRPr="00AB136A">
        <w:rPr>
          <w:rFonts w:ascii="Times New Roman" w:hAnsi="Times New Roman"/>
          <w:sz w:val="24"/>
          <w:szCs w:val="24"/>
        </w:rPr>
        <w:t>Analogai</w:t>
      </w:r>
    </w:p>
    <w:p w14:paraId="43331FDF" w14:textId="65A11891" w:rsidR="00403F0E" w:rsidRPr="00837A51" w:rsidRDefault="00F453D5" w:rsidP="007D729D">
      <w:pPr>
        <w:spacing w:line="360" w:lineRule="auto"/>
        <w:jc w:val="both"/>
        <w:rPr>
          <w:rFonts w:ascii="Times New Roman" w:hAnsi="Times New Roman"/>
          <w:sz w:val="24"/>
          <w:szCs w:val="24"/>
        </w:rPr>
      </w:pPr>
      <w:r>
        <w:rPr>
          <w:rFonts w:ascii="Times New Roman" w:hAnsi="Times New Roman"/>
          <w:sz w:val="24"/>
          <w:szCs w:val="24"/>
        </w:rPr>
        <w:t xml:space="preserve">Savaime suprantama, kad </w:t>
      </w:r>
      <w:r w:rsidR="00403F0E" w:rsidRPr="00837A51">
        <w:rPr>
          <w:rFonts w:ascii="Times New Roman" w:hAnsi="Times New Roman"/>
          <w:sz w:val="24"/>
          <w:szCs w:val="24"/>
        </w:rPr>
        <w:t>sugalvota idėja nebuvo sugalvota pirmą karta pasaulio istorijoje, todė</w:t>
      </w:r>
      <w:r w:rsidR="000878CA" w:rsidRPr="00837A51">
        <w:rPr>
          <w:rFonts w:ascii="Times New Roman" w:hAnsi="Times New Roman"/>
          <w:sz w:val="24"/>
          <w:szCs w:val="24"/>
        </w:rPr>
        <w:t>l šioje skiltyje bus apžvelgtas</w:t>
      </w:r>
      <w:r w:rsidR="00403F0E" w:rsidRPr="00837A51">
        <w:rPr>
          <w:rFonts w:ascii="Times New Roman" w:hAnsi="Times New Roman"/>
          <w:sz w:val="24"/>
          <w:szCs w:val="24"/>
        </w:rPr>
        <w:t xml:space="preserve"> </w:t>
      </w:r>
      <w:r w:rsidR="000878CA" w:rsidRPr="00837A51">
        <w:rPr>
          <w:rFonts w:ascii="Times New Roman" w:hAnsi="Times New Roman"/>
          <w:sz w:val="24"/>
          <w:szCs w:val="24"/>
        </w:rPr>
        <w:t>egzistuojantis analogas</w:t>
      </w:r>
      <w:r w:rsidR="008E7E90" w:rsidRPr="00837A51">
        <w:rPr>
          <w:rFonts w:ascii="Times New Roman" w:hAnsi="Times New Roman"/>
          <w:sz w:val="24"/>
          <w:szCs w:val="24"/>
        </w:rPr>
        <w:t>, kur</w:t>
      </w:r>
      <w:r w:rsidR="00011213" w:rsidRPr="00837A51">
        <w:rPr>
          <w:rFonts w:ascii="Times New Roman" w:hAnsi="Times New Roman"/>
          <w:sz w:val="24"/>
          <w:szCs w:val="24"/>
        </w:rPr>
        <w:t>io komponentai (Pav. 2 ir Pav. 5</w:t>
      </w:r>
      <w:r w:rsidR="000A3325" w:rsidRPr="00837A51">
        <w:rPr>
          <w:rFonts w:ascii="Times New Roman" w:hAnsi="Times New Roman"/>
          <w:sz w:val="24"/>
          <w:szCs w:val="24"/>
        </w:rPr>
        <w:t>) yra panaudoti sukurtame programėlės prototipe</w:t>
      </w:r>
      <w:r w:rsidR="008E7E90" w:rsidRPr="00837A51">
        <w:rPr>
          <w:rFonts w:ascii="Times New Roman" w:hAnsi="Times New Roman"/>
          <w:sz w:val="24"/>
          <w:szCs w:val="24"/>
        </w:rPr>
        <w:t>.</w:t>
      </w:r>
    </w:p>
    <w:p w14:paraId="1B5A8A40" w14:textId="3C12C64C" w:rsidR="00403F0E" w:rsidRPr="00837A51" w:rsidRDefault="000878CA" w:rsidP="007D729D">
      <w:pPr>
        <w:spacing w:line="360" w:lineRule="auto"/>
        <w:ind w:left="360"/>
        <w:jc w:val="both"/>
        <w:rPr>
          <w:rFonts w:ascii="Times New Roman" w:hAnsi="Times New Roman"/>
          <w:sz w:val="24"/>
          <w:szCs w:val="24"/>
        </w:rPr>
      </w:pPr>
      <w:r w:rsidRPr="00837A51">
        <w:rPr>
          <w:rFonts w:ascii="Times New Roman" w:hAnsi="Times New Roman"/>
          <w:sz w:val="24"/>
          <w:szCs w:val="24"/>
        </w:rPr>
        <w:t xml:space="preserve">Analogas </w:t>
      </w:r>
      <w:r w:rsidR="00955F15">
        <w:rPr>
          <w:rFonts w:ascii="Times New Roman" w:hAnsi="Times New Roman"/>
          <w:sz w:val="24"/>
          <w:szCs w:val="24"/>
        </w:rPr>
        <w:t>-</w:t>
      </w:r>
      <w:r w:rsidRPr="00837A51">
        <w:rPr>
          <w:rFonts w:ascii="Times New Roman" w:hAnsi="Times New Roman"/>
          <w:sz w:val="24"/>
          <w:szCs w:val="24"/>
        </w:rPr>
        <w:t xml:space="preserve"> </w:t>
      </w:r>
      <w:r w:rsidR="00403F0E" w:rsidRPr="00837A51">
        <w:rPr>
          <w:rFonts w:ascii="Times New Roman" w:hAnsi="Times New Roman"/>
          <w:sz w:val="24"/>
          <w:szCs w:val="24"/>
        </w:rPr>
        <w:t>Programėlė „</w:t>
      </w:r>
      <w:proofErr w:type="spellStart"/>
      <w:r w:rsidR="00403F0E" w:rsidRPr="00837A51">
        <w:rPr>
          <w:rFonts w:ascii="Times New Roman" w:hAnsi="Times New Roman"/>
          <w:sz w:val="24"/>
          <w:szCs w:val="24"/>
        </w:rPr>
        <w:t>Fridge</w:t>
      </w:r>
      <w:proofErr w:type="spellEnd"/>
      <w:r w:rsidR="00403F0E" w:rsidRPr="00837A51">
        <w:rPr>
          <w:rFonts w:ascii="Times New Roman" w:hAnsi="Times New Roman"/>
          <w:sz w:val="24"/>
          <w:szCs w:val="24"/>
        </w:rPr>
        <w:t xml:space="preserve"> </w:t>
      </w:r>
      <w:proofErr w:type="spellStart"/>
      <w:r w:rsidR="00403F0E" w:rsidRPr="00837A51">
        <w:rPr>
          <w:rFonts w:ascii="Times New Roman" w:hAnsi="Times New Roman"/>
          <w:sz w:val="24"/>
          <w:szCs w:val="24"/>
        </w:rPr>
        <w:t>Check</w:t>
      </w:r>
      <w:proofErr w:type="spellEnd"/>
      <w:r w:rsidR="00403F0E" w:rsidRPr="00837A51">
        <w:rPr>
          <w:rFonts w:ascii="Times New Roman" w:hAnsi="Times New Roman"/>
          <w:sz w:val="24"/>
          <w:szCs w:val="24"/>
        </w:rPr>
        <w:t>“</w:t>
      </w:r>
    </w:p>
    <w:p w14:paraId="7B7683BA" w14:textId="63D780C4" w:rsidR="000878CA" w:rsidRPr="00837A51" w:rsidRDefault="000878CA" w:rsidP="007D729D">
      <w:pPr>
        <w:pStyle w:val="Sraopastraipa"/>
        <w:numPr>
          <w:ilvl w:val="0"/>
          <w:numId w:val="9"/>
        </w:numPr>
        <w:spacing w:line="360" w:lineRule="auto"/>
        <w:jc w:val="both"/>
        <w:rPr>
          <w:rFonts w:ascii="Times New Roman" w:hAnsi="Times New Roman"/>
          <w:sz w:val="24"/>
          <w:szCs w:val="24"/>
        </w:rPr>
      </w:pPr>
      <w:r w:rsidRPr="00837A51">
        <w:rPr>
          <w:rFonts w:ascii="Times New Roman" w:hAnsi="Times New Roman"/>
          <w:sz w:val="24"/>
          <w:szCs w:val="24"/>
        </w:rPr>
        <w:t>Ši programėlė suteikia galimybę susikurti paskyr</w:t>
      </w:r>
      <w:r w:rsidR="00F453D5">
        <w:rPr>
          <w:rFonts w:ascii="Times New Roman" w:hAnsi="Times New Roman"/>
          <w:sz w:val="24"/>
          <w:szCs w:val="24"/>
        </w:rPr>
        <w:t>ą</w:t>
      </w:r>
      <w:r w:rsidRPr="00837A51">
        <w:rPr>
          <w:rFonts w:ascii="Times New Roman" w:hAnsi="Times New Roman"/>
          <w:sz w:val="24"/>
          <w:szCs w:val="24"/>
        </w:rPr>
        <w:t xml:space="preserve"> arba prisijungti naudojant socialinį tinklą „Facebook</w:t>
      </w:r>
      <w:r w:rsidR="00C94A4B" w:rsidRPr="00837A51">
        <w:rPr>
          <w:rFonts w:ascii="Times New Roman" w:hAnsi="Times New Roman"/>
          <w:sz w:val="24"/>
          <w:szCs w:val="24"/>
        </w:rPr>
        <w:t>“ (Pav. 1)</w:t>
      </w:r>
    </w:p>
    <w:p w14:paraId="0CA8658B" w14:textId="77777777" w:rsidR="00403F0E" w:rsidRPr="00837A51" w:rsidRDefault="000878CA" w:rsidP="007D729D">
      <w:pPr>
        <w:pStyle w:val="Sraopastraipa"/>
        <w:numPr>
          <w:ilvl w:val="0"/>
          <w:numId w:val="9"/>
        </w:numPr>
        <w:spacing w:line="360" w:lineRule="auto"/>
        <w:jc w:val="both"/>
        <w:rPr>
          <w:rFonts w:ascii="Times New Roman" w:hAnsi="Times New Roman"/>
          <w:sz w:val="24"/>
          <w:szCs w:val="24"/>
        </w:rPr>
      </w:pPr>
      <w:r w:rsidRPr="00837A51">
        <w:rPr>
          <w:rFonts w:ascii="Times New Roman" w:hAnsi="Times New Roman"/>
          <w:sz w:val="24"/>
          <w:szCs w:val="24"/>
        </w:rPr>
        <w:t>Yra pateikiama forma, kuri paprašo sužymėti turimus produktus</w:t>
      </w:r>
      <w:r w:rsidR="00C94A4B" w:rsidRPr="00837A51">
        <w:rPr>
          <w:rFonts w:ascii="Times New Roman" w:hAnsi="Times New Roman"/>
          <w:sz w:val="24"/>
          <w:szCs w:val="24"/>
        </w:rPr>
        <w:t xml:space="preserve"> (Pav. 2)</w:t>
      </w:r>
    </w:p>
    <w:p w14:paraId="334C396C" w14:textId="77777777" w:rsidR="000878CA" w:rsidRPr="00837A51" w:rsidRDefault="000878CA" w:rsidP="007D729D">
      <w:pPr>
        <w:pStyle w:val="Sraopastraipa"/>
        <w:numPr>
          <w:ilvl w:val="0"/>
          <w:numId w:val="9"/>
        </w:numPr>
        <w:spacing w:line="360" w:lineRule="auto"/>
        <w:jc w:val="both"/>
        <w:rPr>
          <w:rFonts w:ascii="Times New Roman" w:hAnsi="Times New Roman"/>
          <w:sz w:val="24"/>
          <w:szCs w:val="24"/>
        </w:rPr>
      </w:pPr>
      <w:r w:rsidRPr="00837A51">
        <w:rPr>
          <w:rFonts w:ascii="Times New Roman" w:hAnsi="Times New Roman"/>
          <w:sz w:val="24"/>
          <w:szCs w:val="24"/>
        </w:rPr>
        <w:t>Leidžia pasirinkti norimą recepto tipą</w:t>
      </w:r>
      <w:r w:rsidR="000C4B1C" w:rsidRPr="00837A51">
        <w:rPr>
          <w:rFonts w:ascii="Times New Roman" w:hAnsi="Times New Roman"/>
          <w:sz w:val="24"/>
          <w:szCs w:val="24"/>
        </w:rPr>
        <w:t xml:space="preserve"> (Pav. 3)</w:t>
      </w:r>
    </w:p>
    <w:p w14:paraId="0E43B95B" w14:textId="77777777" w:rsidR="000878CA" w:rsidRPr="00837A51" w:rsidRDefault="000878CA" w:rsidP="007D729D">
      <w:pPr>
        <w:pStyle w:val="Sraopastraipa"/>
        <w:numPr>
          <w:ilvl w:val="0"/>
          <w:numId w:val="9"/>
        </w:numPr>
        <w:spacing w:line="360" w:lineRule="auto"/>
        <w:jc w:val="both"/>
        <w:rPr>
          <w:rFonts w:ascii="Times New Roman" w:hAnsi="Times New Roman"/>
          <w:sz w:val="24"/>
          <w:szCs w:val="24"/>
        </w:rPr>
      </w:pPr>
      <w:r w:rsidRPr="00837A51">
        <w:rPr>
          <w:rFonts w:ascii="Times New Roman" w:hAnsi="Times New Roman"/>
          <w:sz w:val="24"/>
          <w:szCs w:val="24"/>
        </w:rPr>
        <w:t>Leidžia pasirinkti apytikslį pagaminimo laiką</w:t>
      </w:r>
      <w:r w:rsidR="00D474C5" w:rsidRPr="00837A51">
        <w:rPr>
          <w:rFonts w:ascii="Times New Roman" w:hAnsi="Times New Roman"/>
          <w:sz w:val="24"/>
          <w:szCs w:val="24"/>
        </w:rPr>
        <w:t xml:space="preserve"> (Pav. 4)</w:t>
      </w:r>
    </w:p>
    <w:p w14:paraId="572A98B8" w14:textId="77777777" w:rsidR="000878CA" w:rsidRPr="00AB136A" w:rsidRDefault="003F486F" w:rsidP="007D729D">
      <w:pPr>
        <w:pStyle w:val="Sraopastraipa"/>
        <w:numPr>
          <w:ilvl w:val="0"/>
          <w:numId w:val="9"/>
        </w:numPr>
        <w:spacing w:line="360" w:lineRule="auto"/>
        <w:jc w:val="both"/>
        <w:rPr>
          <w:rFonts w:ascii="Times New Roman" w:hAnsi="Times New Roman"/>
          <w:sz w:val="24"/>
          <w:szCs w:val="24"/>
        </w:rPr>
      </w:pPr>
      <w:r w:rsidRPr="00B11305">
        <w:rPr>
          <w:rFonts w:ascii="Times New Roman" w:hAnsi="Times New Roman"/>
          <w:noProof/>
          <w:sz w:val="24"/>
          <w:szCs w:val="24"/>
          <w:lang w:eastAsia="lt-LT"/>
        </w:rPr>
        <w:drawing>
          <wp:anchor distT="0" distB="0" distL="114300" distR="114300" simplePos="0" relativeHeight="251614208" behindDoc="1" locked="0" layoutInCell="1" allowOverlap="1" wp14:anchorId="385573CE" wp14:editId="41486C58">
            <wp:simplePos x="0" y="0"/>
            <wp:positionH relativeFrom="column">
              <wp:posOffset>-469900</wp:posOffset>
            </wp:positionH>
            <wp:positionV relativeFrom="paragraph">
              <wp:posOffset>405765</wp:posOffset>
            </wp:positionV>
            <wp:extent cx="1687830" cy="2712720"/>
            <wp:effectExtent l="0" t="0" r="7620" b="0"/>
            <wp:wrapTight wrapText="bothSides">
              <wp:wrapPolygon edited="0">
                <wp:start x="0" y="0"/>
                <wp:lineTo x="0" y="21388"/>
                <wp:lineTo x="21454" y="21388"/>
                <wp:lineTo x="214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idgecheckfacebook.png"/>
                    <pic:cNvPicPr/>
                  </pic:nvPicPr>
                  <pic:blipFill rotWithShape="1">
                    <a:blip r:embed="rId10">
                      <a:extLst>
                        <a:ext uri="{28A0092B-C50C-407E-A947-70E740481C1C}">
                          <a14:useLocalDpi xmlns:a14="http://schemas.microsoft.com/office/drawing/2010/main" val="0"/>
                        </a:ext>
                      </a:extLst>
                    </a:blip>
                    <a:srcRect t="5067" r="1555"/>
                    <a:stretch/>
                  </pic:blipFill>
                  <pic:spPr bwMode="auto">
                    <a:xfrm>
                      <a:off x="0" y="0"/>
                      <a:ext cx="1687830" cy="2712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78CA" w:rsidRPr="00837A51">
        <w:rPr>
          <w:rFonts w:ascii="Times New Roman" w:hAnsi="Times New Roman"/>
          <w:sz w:val="24"/>
          <w:szCs w:val="24"/>
        </w:rPr>
        <w:t>Suranda receptus naudojantis internetu</w:t>
      </w:r>
      <w:r w:rsidR="00D474C5" w:rsidRPr="00837A51">
        <w:rPr>
          <w:rFonts w:ascii="Times New Roman" w:hAnsi="Times New Roman"/>
          <w:sz w:val="24"/>
          <w:szCs w:val="24"/>
        </w:rPr>
        <w:t xml:space="preserve"> (Pav. 5)</w:t>
      </w:r>
    </w:p>
    <w:p w14:paraId="1831C1AF" w14:textId="77777777" w:rsidR="00F85338" w:rsidRPr="00837A51" w:rsidRDefault="003F486F" w:rsidP="007D729D">
      <w:pPr>
        <w:spacing w:line="360" w:lineRule="auto"/>
        <w:ind w:right="-1"/>
        <w:jc w:val="both"/>
        <w:rPr>
          <w:rFonts w:ascii="Times New Roman" w:hAnsi="Times New Roman"/>
          <w:sz w:val="24"/>
          <w:szCs w:val="24"/>
        </w:rPr>
      </w:pPr>
      <w:r w:rsidRPr="00B11305">
        <w:rPr>
          <w:rFonts w:ascii="Times New Roman" w:hAnsi="Times New Roman"/>
          <w:noProof/>
          <w:sz w:val="24"/>
          <w:szCs w:val="24"/>
          <w:lang w:eastAsia="lt-LT"/>
        </w:rPr>
        <w:drawing>
          <wp:anchor distT="0" distB="0" distL="114300" distR="114300" simplePos="0" relativeHeight="251621376" behindDoc="0" locked="0" layoutInCell="1" allowOverlap="1" wp14:anchorId="127142E4" wp14:editId="1E1FCCEB">
            <wp:simplePos x="0" y="0"/>
            <wp:positionH relativeFrom="column">
              <wp:posOffset>553720</wp:posOffset>
            </wp:positionH>
            <wp:positionV relativeFrom="paragraph">
              <wp:posOffset>3175</wp:posOffset>
            </wp:positionV>
            <wp:extent cx="1683385" cy="268478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idgecheckproducts.jpg"/>
                    <pic:cNvPicPr/>
                  </pic:nvPicPr>
                  <pic:blipFill rotWithShape="1">
                    <a:blip r:embed="rId11">
                      <a:extLst>
                        <a:ext uri="{28A0092B-C50C-407E-A947-70E740481C1C}">
                          <a14:useLocalDpi xmlns:a14="http://schemas.microsoft.com/office/drawing/2010/main" val="0"/>
                        </a:ext>
                      </a:extLst>
                    </a:blip>
                    <a:srcRect t="5478" r="1133"/>
                    <a:stretch/>
                  </pic:blipFill>
                  <pic:spPr bwMode="auto">
                    <a:xfrm>
                      <a:off x="0" y="0"/>
                      <a:ext cx="1683385" cy="2684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37A51">
        <w:rPr>
          <w:rFonts w:ascii="Times New Roman" w:hAnsi="Times New Roman"/>
          <w:noProof/>
          <w:sz w:val="24"/>
          <w:szCs w:val="24"/>
          <w:lang w:eastAsia="lt-LT"/>
          <w:rPrChange w:id="69" w:author="Tomik" w:date="2016-10-02T23:58:00Z">
            <w:rPr>
              <w:rFonts w:ascii="Times New Roman" w:hAnsi="Times New Roman"/>
              <w:noProof/>
              <w:sz w:val="24"/>
              <w:szCs w:val="24"/>
              <w:lang w:eastAsia="lt-LT"/>
            </w:rPr>
          </w:rPrChange>
        </w:rPr>
        <w:drawing>
          <wp:anchor distT="0" distB="0" distL="114300" distR="114300" simplePos="0" relativeHeight="251660288" behindDoc="0" locked="0" layoutInCell="1" allowOverlap="1" wp14:anchorId="45050DAA" wp14:editId="6DEA18BC">
            <wp:simplePos x="0" y="0"/>
            <wp:positionH relativeFrom="column">
              <wp:posOffset>3047682</wp:posOffset>
            </wp:positionH>
            <wp:positionV relativeFrom="paragraph">
              <wp:posOffset>38735</wp:posOffset>
            </wp:positionV>
            <wp:extent cx="1793875" cy="2735580"/>
            <wp:effectExtent l="0" t="0" r="0" b="7620"/>
            <wp:wrapThrough wrapText="bothSides">
              <wp:wrapPolygon edited="0">
                <wp:start x="0" y="0"/>
                <wp:lineTo x="0" y="21510"/>
                <wp:lineTo x="21103" y="21510"/>
                <wp:lineTo x="2110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6-10-01-13-29-19.png"/>
                    <pic:cNvPicPr/>
                  </pic:nvPicPr>
                  <pic:blipFill rotWithShape="1">
                    <a:blip r:embed="rId12" cstate="print">
                      <a:extLst>
                        <a:ext uri="{28A0092B-C50C-407E-A947-70E740481C1C}">
                          <a14:useLocalDpi xmlns:a14="http://schemas.microsoft.com/office/drawing/2010/main" val="0"/>
                        </a:ext>
                      </a:extLst>
                    </a:blip>
                    <a:srcRect t="3891" r="-3310" b="7490"/>
                    <a:stretch/>
                  </pic:blipFill>
                  <pic:spPr bwMode="auto">
                    <a:xfrm>
                      <a:off x="0" y="0"/>
                      <a:ext cx="1793875" cy="2735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E00D32" w14:textId="77777777" w:rsidR="00E1355B" w:rsidRPr="00AB136A" w:rsidRDefault="00E1355B" w:rsidP="007D729D">
      <w:pPr>
        <w:spacing w:line="360" w:lineRule="auto"/>
        <w:ind w:right="-1"/>
        <w:jc w:val="both"/>
        <w:rPr>
          <w:rFonts w:ascii="Times New Roman" w:hAnsi="Times New Roman"/>
          <w:sz w:val="24"/>
          <w:szCs w:val="24"/>
        </w:rPr>
      </w:pPr>
    </w:p>
    <w:p w14:paraId="796720F6" w14:textId="77777777" w:rsidR="00263980" w:rsidRPr="00837A51" w:rsidRDefault="00263980" w:rsidP="007D729D">
      <w:pPr>
        <w:spacing w:line="360" w:lineRule="auto"/>
        <w:ind w:right="-1"/>
        <w:jc w:val="both"/>
        <w:rPr>
          <w:rFonts w:ascii="Times New Roman" w:hAnsi="Times New Roman"/>
          <w:i/>
          <w:sz w:val="24"/>
          <w:szCs w:val="24"/>
        </w:rPr>
      </w:pPr>
    </w:p>
    <w:p w14:paraId="0468697E" w14:textId="77777777" w:rsidR="00263980" w:rsidRPr="00837A51" w:rsidRDefault="00263980" w:rsidP="007D729D">
      <w:pPr>
        <w:spacing w:line="360" w:lineRule="auto"/>
        <w:ind w:right="-1"/>
        <w:jc w:val="both"/>
        <w:rPr>
          <w:rFonts w:ascii="Times New Roman" w:hAnsi="Times New Roman"/>
          <w:sz w:val="24"/>
          <w:szCs w:val="24"/>
        </w:rPr>
      </w:pPr>
    </w:p>
    <w:p w14:paraId="34A3BE72" w14:textId="77777777" w:rsidR="00263980" w:rsidRPr="00837A51" w:rsidRDefault="00263980" w:rsidP="007D729D">
      <w:pPr>
        <w:spacing w:line="360" w:lineRule="auto"/>
        <w:ind w:right="-1"/>
        <w:jc w:val="both"/>
        <w:rPr>
          <w:rFonts w:ascii="Times New Roman" w:hAnsi="Times New Roman"/>
          <w:sz w:val="24"/>
          <w:szCs w:val="24"/>
        </w:rPr>
      </w:pPr>
    </w:p>
    <w:p w14:paraId="08CDF3AF" w14:textId="77777777" w:rsidR="00263980" w:rsidRPr="00837A51" w:rsidRDefault="00263980" w:rsidP="007D729D">
      <w:pPr>
        <w:spacing w:line="360" w:lineRule="auto"/>
        <w:ind w:right="-1"/>
        <w:jc w:val="both"/>
        <w:rPr>
          <w:rFonts w:ascii="Times New Roman" w:hAnsi="Times New Roman"/>
          <w:i/>
          <w:sz w:val="24"/>
          <w:szCs w:val="24"/>
        </w:rPr>
      </w:pPr>
    </w:p>
    <w:p w14:paraId="600A3300" w14:textId="77777777" w:rsidR="003F486F" w:rsidRPr="00837A51" w:rsidRDefault="003F486F" w:rsidP="007D729D">
      <w:pPr>
        <w:spacing w:line="360" w:lineRule="auto"/>
        <w:ind w:right="-1"/>
        <w:jc w:val="both"/>
        <w:rPr>
          <w:rFonts w:ascii="Times New Roman" w:hAnsi="Times New Roman"/>
          <w:sz w:val="24"/>
          <w:szCs w:val="24"/>
        </w:rPr>
      </w:pPr>
      <w:r w:rsidRPr="00B11305">
        <w:rPr>
          <w:noProof/>
          <w:lang w:eastAsia="lt-LT"/>
        </w:rPr>
        <mc:AlternateContent>
          <mc:Choice Requires="wps">
            <w:drawing>
              <wp:anchor distT="0" distB="0" distL="114300" distR="114300" simplePos="0" relativeHeight="251669504" behindDoc="0" locked="0" layoutInCell="1" allowOverlap="1" wp14:anchorId="48C3C64E" wp14:editId="199B684B">
                <wp:simplePos x="0" y="0"/>
                <wp:positionH relativeFrom="column">
                  <wp:posOffset>3116263</wp:posOffset>
                </wp:positionH>
                <wp:positionV relativeFrom="paragraph">
                  <wp:posOffset>543560</wp:posOffset>
                </wp:positionV>
                <wp:extent cx="1832610" cy="635"/>
                <wp:effectExtent l="0" t="0" r="0" b="18415"/>
                <wp:wrapThrough wrapText="bothSides">
                  <wp:wrapPolygon edited="0">
                    <wp:start x="0" y="0"/>
                    <wp:lineTo x="0" y="0"/>
                    <wp:lineTo x="21331" y="0"/>
                    <wp:lineTo x="2133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1832610" cy="635"/>
                        </a:xfrm>
                        <a:prstGeom prst="rect">
                          <a:avLst/>
                        </a:prstGeom>
                        <a:solidFill>
                          <a:prstClr val="white"/>
                        </a:solidFill>
                        <a:ln>
                          <a:noFill/>
                        </a:ln>
                      </wps:spPr>
                      <wps:txbx>
                        <w:txbxContent>
                          <w:p w14:paraId="729BCFEA" w14:textId="77777777" w:rsidR="00837A51" w:rsidRPr="00FF3AF7" w:rsidRDefault="00837A51" w:rsidP="000C4B1C">
                            <w:pPr>
                              <w:pStyle w:val="Antrat"/>
                              <w:rPr>
                                <w:rFonts w:ascii="Times New Roman" w:hAnsi="Times New Roman"/>
                                <w:noProof/>
                                <w:sz w:val="24"/>
                                <w:szCs w:val="24"/>
                              </w:rPr>
                            </w:pPr>
                            <w:r>
                              <w:t>Pav.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245.4pt;margin-top:42.8pt;width:144.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" stroked="f">
                <v:textbox style="mso-fit-shape-to-text:t" inset="0,0,0,0">
                  <w:txbxContent>
                    <w:p w14:paraId="729BCFEA" w14:textId="77777777" w:rsidR="00837A51" w:rsidRPr="00FF3AF7" w:rsidRDefault="00837A51" w:rsidP="000C4B1C">
                      <w:pPr>
                        <w:pStyle w:val="Antrat"/>
                        <w:rPr>
                          <w:rFonts w:ascii="Times New Roman" w:hAnsi="Times New Roman"/>
                          <w:noProof/>
                          <w:sz w:val="24"/>
                          <w:szCs w:val="24"/>
                        </w:rPr>
                      </w:pPr>
                      <w:r>
                        <w:t>Pav. 3</w:t>
                      </w:r>
                    </w:p>
                  </w:txbxContent>
                </v:textbox>
                <w10:wrap type="through"/>
              </v:shape>
            </w:pict>
          </mc:Fallback>
        </mc:AlternateContent>
      </w:r>
      <w:r w:rsidRPr="00837A51">
        <w:rPr>
          <w:noProof/>
          <w:lang w:eastAsia="lt-LT"/>
          <w:rPrChange w:id="70" w:author="Tomik" w:date="2016-10-02T23:58:00Z">
            <w:rPr>
              <w:noProof/>
              <w:lang w:eastAsia="lt-LT"/>
            </w:rPr>
          </w:rPrChange>
        </w:rPr>
        <mc:AlternateContent>
          <mc:Choice Requires="wps">
            <w:drawing>
              <wp:anchor distT="0" distB="0" distL="114300" distR="114300" simplePos="0" relativeHeight="251634688" behindDoc="1" locked="0" layoutInCell="1" allowOverlap="1" wp14:anchorId="79FCC36F" wp14:editId="70E27062">
                <wp:simplePos x="0" y="0"/>
                <wp:positionH relativeFrom="column">
                  <wp:posOffset>-1736090</wp:posOffset>
                </wp:positionH>
                <wp:positionV relativeFrom="paragraph">
                  <wp:posOffset>454025</wp:posOffset>
                </wp:positionV>
                <wp:extent cx="1687830" cy="635"/>
                <wp:effectExtent l="0" t="0" r="7620" b="18415"/>
                <wp:wrapTight wrapText="bothSides">
                  <wp:wrapPolygon edited="0">
                    <wp:start x="0" y="0"/>
                    <wp:lineTo x="0" y="0"/>
                    <wp:lineTo x="21454" y="0"/>
                    <wp:lineTo x="2145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687830" cy="635"/>
                        </a:xfrm>
                        <a:prstGeom prst="rect">
                          <a:avLst/>
                        </a:prstGeom>
                        <a:solidFill>
                          <a:prstClr val="white"/>
                        </a:solidFill>
                        <a:ln>
                          <a:noFill/>
                        </a:ln>
                      </wps:spPr>
                      <wps:txbx>
                        <w:txbxContent>
                          <w:p w14:paraId="10653DF5" w14:textId="77777777" w:rsidR="00837A51" w:rsidRPr="004B250E" w:rsidRDefault="00837A51" w:rsidP="00C94A4B">
                            <w:pPr>
                              <w:pStyle w:val="Antrat"/>
                              <w:rPr>
                                <w:rFonts w:ascii="Times New Roman" w:hAnsi="Times New Roman"/>
                                <w:noProof/>
                                <w:sz w:val="24"/>
                                <w:szCs w:val="24"/>
                              </w:rPr>
                            </w:pPr>
                            <w:r>
                              <w:t>Pav.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7" type="#_x0000_t202" style="position:absolute;left:0;text-align:left;margin-left:-136.7pt;margin-top:35.75pt;width:132.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" stroked="f">
                <v:textbox style="mso-fit-shape-to-text:t" inset="0,0,0,0">
                  <w:txbxContent>
                    <w:p w14:paraId="10653DF5" w14:textId="77777777" w:rsidR="00837A51" w:rsidRPr="004B250E" w:rsidRDefault="00837A51" w:rsidP="00C94A4B">
                      <w:pPr>
                        <w:pStyle w:val="Antrat"/>
                        <w:rPr>
                          <w:rFonts w:ascii="Times New Roman" w:hAnsi="Times New Roman"/>
                          <w:noProof/>
                          <w:sz w:val="24"/>
                          <w:szCs w:val="24"/>
                        </w:rPr>
                      </w:pPr>
                      <w:r>
                        <w:t>Pav. 1</w:t>
                      </w:r>
                    </w:p>
                  </w:txbxContent>
                </v:textbox>
                <w10:wrap type="tight"/>
              </v:shape>
            </w:pict>
          </mc:Fallback>
        </mc:AlternateContent>
      </w:r>
      <w:r w:rsidRPr="00837A51">
        <w:rPr>
          <w:noProof/>
          <w:lang w:eastAsia="lt-LT"/>
          <w:rPrChange w:id="71" w:author="Tomik" w:date="2016-10-02T23:58:00Z">
            <w:rPr>
              <w:noProof/>
              <w:lang w:eastAsia="lt-LT"/>
            </w:rPr>
          </w:rPrChange>
        </w:rPr>
        <mc:AlternateContent>
          <mc:Choice Requires="wps">
            <w:drawing>
              <wp:anchor distT="0" distB="0" distL="114300" distR="114300" simplePos="0" relativeHeight="251646976" behindDoc="0" locked="0" layoutInCell="1" allowOverlap="1" wp14:anchorId="39FE5191" wp14:editId="6C8C0C27">
                <wp:simplePos x="0" y="0"/>
                <wp:positionH relativeFrom="column">
                  <wp:posOffset>581343</wp:posOffset>
                </wp:positionH>
                <wp:positionV relativeFrom="paragraph">
                  <wp:posOffset>509270</wp:posOffset>
                </wp:positionV>
                <wp:extent cx="1626235" cy="635"/>
                <wp:effectExtent l="0" t="0" r="0" b="18415"/>
                <wp:wrapNone/>
                <wp:docPr id="5" name="Text Box 5"/>
                <wp:cNvGraphicFramePr/>
                <a:graphic xmlns:a="http://schemas.openxmlformats.org/drawingml/2006/main">
                  <a:graphicData uri="http://schemas.microsoft.com/office/word/2010/wordprocessingShape">
                    <wps:wsp>
                      <wps:cNvSpPr txBox="1"/>
                      <wps:spPr>
                        <a:xfrm>
                          <a:off x="0" y="0"/>
                          <a:ext cx="1626235" cy="635"/>
                        </a:xfrm>
                        <a:prstGeom prst="rect">
                          <a:avLst/>
                        </a:prstGeom>
                        <a:solidFill>
                          <a:prstClr val="white"/>
                        </a:solidFill>
                        <a:ln>
                          <a:noFill/>
                        </a:ln>
                      </wps:spPr>
                      <wps:txbx>
                        <w:txbxContent>
                          <w:p w14:paraId="73B63772" w14:textId="77777777" w:rsidR="00837A51" w:rsidRPr="002352DE" w:rsidRDefault="00837A51" w:rsidP="00C94A4B">
                            <w:pPr>
                              <w:pStyle w:val="Antrat"/>
                              <w:rPr>
                                <w:rFonts w:ascii="Times New Roman" w:hAnsi="Times New Roman"/>
                                <w:noProof/>
                                <w:sz w:val="24"/>
                                <w:szCs w:val="24"/>
                              </w:rPr>
                            </w:pPr>
                            <w:r>
                              <w:t>Pav.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8" type="#_x0000_t202" style="position:absolute;left:0;text-align:left;margin-left:45.8pt;margin-top:40.1pt;width:128.0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" stroked="f">
                <v:textbox style="mso-fit-shape-to-text:t" inset="0,0,0,0">
                  <w:txbxContent>
                    <w:p w14:paraId="73B63772" w14:textId="77777777" w:rsidR="00837A51" w:rsidRPr="002352DE" w:rsidRDefault="00837A51" w:rsidP="00C94A4B">
                      <w:pPr>
                        <w:pStyle w:val="Antrat"/>
                        <w:rPr>
                          <w:rFonts w:ascii="Times New Roman" w:hAnsi="Times New Roman"/>
                          <w:noProof/>
                          <w:sz w:val="24"/>
                          <w:szCs w:val="24"/>
                        </w:rPr>
                      </w:pPr>
                      <w:r>
                        <w:t>Pav. 2</w:t>
                      </w:r>
                    </w:p>
                  </w:txbxContent>
                </v:textbox>
              </v:shape>
            </w:pict>
          </mc:Fallback>
        </mc:AlternateContent>
      </w:r>
    </w:p>
    <w:p w14:paraId="02536A36" w14:textId="77777777" w:rsidR="008E7E90" w:rsidRPr="00837A51" w:rsidRDefault="00474DF6" w:rsidP="007D729D">
      <w:pPr>
        <w:spacing w:line="360" w:lineRule="auto"/>
        <w:ind w:right="-1"/>
        <w:jc w:val="both"/>
        <w:rPr>
          <w:rFonts w:ascii="Times New Roman" w:hAnsi="Times New Roman"/>
          <w:sz w:val="24"/>
          <w:szCs w:val="24"/>
        </w:rPr>
      </w:pPr>
      <w:r w:rsidRPr="00B11305">
        <w:rPr>
          <w:rFonts w:ascii="Times New Roman" w:hAnsi="Times New Roman"/>
          <w:noProof/>
          <w:sz w:val="24"/>
          <w:szCs w:val="24"/>
          <w:lang w:eastAsia="lt-LT"/>
        </w:rPr>
        <w:lastRenderedPageBreak/>
        <w:drawing>
          <wp:anchor distT="0" distB="0" distL="114300" distR="114300" simplePos="0" relativeHeight="251650048" behindDoc="1" locked="0" layoutInCell="1" allowOverlap="1" wp14:anchorId="53BB2443" wp14:editId="4D6AEDFD">
            <wp:simplePos x="0" y="0"/>
            <wp:positionH relativeFrom="column">
              <wp:posOffset>1969770</wp:posOffset>
            </wp:positionH>
            <wp:positionV relativeFrom="paragraph">
              <wp:posOffset>657860</wp:posOffset>
            </wp:positionV>
            <wp:extent cx="1577340" cy="2495550"/>
            <wp:effectExtent l="0" t="0" r="3810" b="0"/>
            <wp:wrapTight wrapText="bothSides">
              <wp:wrapPolygon edited="0">
                <wp:start x="0" y="0"/>
                <wp:lineTo x="0" y="21435"/>
                <wp:lineTo x="21391" y="21435"/>
                <wp:lineTo x="2139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6-10-01-13-40-34.png"/>
                    <pic:cNvPicPr/>
                  </pic:nvPicPr>
                  <pic:blipFill rotWithShape="1">
                    <a:blip r:embed="rId13" cstate="print">
                      <a:extLst>
                        <a:ext uri="{28A0092B-C50C-407E-A947-70E740481C1C}">
                          <a14:useLocalDpi xmlns:a14="http://schemas.microsoft.com/office/drawing/2010/main" val="0"/>
                        </a:ext>
                      </a:extLst>
                    </a:blip>
                    <a:srcRect t="3668" b="7316"/>
                    <a:stretch/>
                  </pic:blipFill>
                  <pic:spPr bwMode="auto">
                    <a:xfrm>
                      <a:off x="0" y="0"/>
                      <a:ext cx="1577340" cy="2495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37A51">
        <w:rPr>
          <w:rFonts w:ascii="Times New Roman" w:hAnsi="Times New Roman"/>
          <w:noProof/>
          <w:sz w:val="24"/>
          <w:szCs w:val="24"/>
          <w:lang w:eastAsia="lt-LT"/>
          <w:rPrChange w:id="72" w:author="Tomik" w:date="2016-10-02T23:58:00Z">
            <w:rPr>
              <w:rFonts w:ascii="Times New Roman" w:hAnsi="Times New Roman"/>
              <w:noProof/>
              <w:sz w:val="24"/>
              <w:szCs w:val="24"/>
              <w:lang w:eastAsia="lt-LT"/>
            </w:rPr>
          </w:rPrChange>
        </w:rPr>
        <w:drawing>
          <wp:anchor distT="0" distB="0" distL="114300" distR="114300" simplePos="0" relativeHeight="251653120" behindDoc="0" locked="0" layoutInCell="1" allowOverlap="1" wp14:anchorId="1A38DFF9" wp14:editId="12F51DDD">
            <wp:simplePos x="0" y="0"/>
            <wp:positionH relativeFrom="column">
              <wp:posOffset>-400050</wp:posOffset>
            </wp:positionH>
            <wp:positionV relativeFrom="paragraph">
              <wp:posOffset>631190</wp:posOffset>
            </wp:positionV>
            <wp:extent cx="1703070" cy="2499360"/>
            <wp:effectExtent l="0" t="0" r="0" b="0"/>
            <wp:wrapThrough wrapText="bothSides">
              <wp:wrapPolygon edited="0">
                <wp:start x="0" y="0"/>
                <wp:lineTo x="0" y="21402"/>
                <wp:lineTo x="21262" y="21402"/>
                <wp:lineTo x="2126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6-10-01-13-40-25.png"/>
                    <pic:cNvPicPr/>
                  </pic:nvPicPr>
                  <pic:blipFill rotWithShape="1">
                    <a:blip r:embed="rId14" cstate="print">
                      <a:extLst>
                        <a:ext uri="{28A0092B-C50C-407E-A947-70E740481C1C}">
                          <a14:useLocalDpi xmlns:a14="http://schemas.microsoft.com/office/drawing/2010/main" val="0"/>
                        </a:ext>
                      </a:extLst>
                    </a:blip>
                    <a:srcRect l="1" t="4372" r="-1539" b="8196"/>
                    <a:stretch/>
                  </pic:blipFill>
                  <pic:spPr bwMode="auto">
                    <a:xfrm>
                      <a:off x="0" y="0"/>
                      <a:ext cx="1703070" cy="2499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1E399C" w14:textId="77777777" w:rsidR="00011213" w:rsidRPr="00AB136A" w:rsidRDefault="00011213" w:rsidP="007D729D">
      <w:pPr>
        <w:spacing w:line="360" w:lineRule="auto"/>
        <w:ind w:right="-1"/>
        <w:jc w:val="both"/>
        <w:rPr>
          <w:rFonts w:ascii="Times New Roman" w:hAnsi="Times New Roman"/>
          <w:i/>
          <w:sz w:val="24"/>
          <w:szCs w:val="24"/>
        </w:rPr>
      </w:pPr>
    </w:p>
    <w:p w14:paraId="03950506" w14:textId="77777777" w:rsidR="00011213" w:rsidRPr="00837A51" w:rsidRDefault="00011213" w:rsidP="007D729D">
      <w:pPr>
        <w:spacing w:line="360" w:lineRule="auto"/>
        <w:ind w:right="-1"/>
        <w:jc w:val="both"/>
        <w:rPr>
          <w:rFonts w:ascii="Times New Roman" w:hAnsi="Times New Roman"/>
          <w:sz w:val="24"/>
          <w:szCs w:val="24"/>
        </w:rPr>
      </w:pPr>
    </w:p>
    <w:p w14:paraId="06EE5827" w14:textId="77777777" w:rsidR="00011213" w:rsidRPr="00837A51" w:rsidRDefault="007D729D" w:rsidP="007D729D">
      <w:pPr>
        <w:jc w:val="both"/>
        <w:rPr>
          <w:rFonts w:ascii="Times New Roman" w:hAnsi="Times New Roman"/>
          <w:sz w:val="24"/>
          <w:szCs w:val="24"/>
        </w:rPr>
      </w:pPr>
      <w:r w:rsidRPr="00B11305">
        <w:rPr>
          <w:noProof/>
          <w:lang w:eastAsia="lt-LT"/>
        </w:rPr>
        <mc:AlternateContent>
          <mc:Choice Requires="wps">
            <w:drawing>
              <wp:anchor distT="0" distB="0" distL="114300" distR="114300" simplePos="0" relativeHeight="251673600" behindDoc="0" locked="0" layoutInCell="1" allowOverlap="1" wp14:anchorId="608768EC" wp14:editId="45D10412">
                <wp:simplePos x="0" y="0"/>
                <wp:positionH relativeFrom="column">
                  <wp:posOffset>-1741170</wp:posOffset>
                </wp:positionH>
                <wp:positionV relativeFrom="paragraph">
                  <wp:posOffset>2010410</wp:posOffset>
                </wp:positionV>
                <wp:extent cx="1703070" cy="635"/>
                <wp:effectExtent l="0" t="0" r="0" b="18415"/>
                <wp:wrapThrough wrapText="bothSides">
                  <wp:wrapPolygon edited="0">
                    <wp:start x="0" y="0"/>
                    <wp:lineTo x="0" y="0"/>
                    <wp:lineTo x="21262" y="0"/>
                    <wp:lineTo x="21262"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1703070" cy="635"/>
                        </a:xfrm>
                        <a:prstGeom prst="rect">
                          <a:avLst/>
                        </a:prstGeom>
                        <a:solidFill>
                          <a:prstClr val="white"/>
                        </a:solidFill>
                        <a:ln>
                          <a:noFill/>
                        </a:ln>
                      </wps:spPr>
                      <wps:txbx>
                        <w:txbxContent>
                          <w:p w14:paraId="5491BDF1" w14:textId="77777777" w:rsidR="00837A51" w:rsidRPr="002A27E2" w:rsidRDefault="00837A51" w:rsidP="00011213">
                            <w:pPr>
                              <w:pStyle w:val="Antrat"/>
                              <w:rPr>
                                <w:rFonts w:ascii="Times New Roman" w:hAnsi="Times New Roman"/>
                                <w:noProof/>
                                <w:sz w:val="24"/>
                                <w:szCs w:val="24"/>
                              </w:rPr>
                            </w:pPr>
                            <w:r>
                              <w:t>Pav.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29" type="#_x0000_t202" style="position:absolute;left:0;text-align:left;margin-left:-137.1pt;margin-top:158.3pt;width:134.1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" stroked="f">
                <v:textbox style="mso-fit-shape-to-text:t" inset="0,0,0,0">
                  <w:txbxContent>
                    <w:p w14:paraId="5491BDF1" w14:textId="77777777" w:rsidR="00837A51" w:rsidRPr="002A27E2" w:rsidRDefault="00837A51" w:rsidP="00011213">
                      <w:pPr>
                        <w:pStyle w:val="Antrat"/>
                        <w:rPr>
                          <w:rFonts w:ascii="Times New Roman" w:hAnsi="Times New Roman"/>
                          <w:noProof/>
                          <w:sz w:val="24"/>
                          <w:szCs w:val="24"/>
                        </w:rPr>
                      </w:pPr>
                      <w:r>
                        <w:t>Pav. 4</w:t>
                      </w:r>
                    </w:p>
                  </w:txbxContent>
                </v:textbox>
                <w10:wrap type="through"/>
              </v:shape>
            </w:pict>
          </mc:Fallback>
        </mc:AlternateContent>
      </w:r>
      <w:r w:rsidR="00474DF6" w:rsidRPr="00837A51">
        <w:rPr>
          <w:noProof/>
          <w:lang w:eastAsia="lt-LT"/>
          <w:rPrChange w:id="73" w:author="Tomik" w:date="2016-10-02T23:58:00Z">
            <w:rPr>
              <w:noProof/>
              <w:lang w:eastAsia="lt-LT"/>
            </w:rPr>
          </w:rPrChange>
        </w:rPr>
        <mc:AlternateContent>
          <mc:Choice Requires="wps">
            <w:drawing>
              <wp:anchor distT="0" distB="0" distL="114300" distR="114300" simplePos="0" relativeHeight="251671552" behindDoc="1" locked="0" layoutInCell="1" allowOverlap="1" wp14:anchorId="7E95F450" wp14:editId="59CA8FBB">
                <wp:simplePos x="0" y="0"/>
                <wp:positionH relativeFrom="column">
                  <wp:posOffset>575310</wp:posOffset>
                </wp:positionH>
                <wp:positionV relativeFrom="paragraph">
                  <wp:posOffset>2067560</wp:posOffset>
                </wp:positionV>
                <wp:extent cx="1577340" cy="635"/>
                <wp:effectExtent l="0" t="0" r="3810" b="18415"/>
                <wp:wrapTight wrapText="bothSides">
                  <wp:wrapPolygon edited="0">
                    <wp:start x="0" y="0"/>
                    <wp:lineTo x="0" y="0"/>
                    <wp:lineTo x="21391" y="0"/>
                    <wp:lineTo x="2139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577340" cy="635"/>
                        </a:xfrm>
                        <a:prstGeom prst="rect">
                          <a:avLst/>
                        </a:prstGeom>
                        <a:solidFill>
                          <a:prstClr val="white"/>
                        </a:solidFill>
                        <a:ln>
                          <a:noFill/>
                        </a:ln>
                      </wps:spPr>
                      <wps:txbx>
                        <w:txbxContent>
                          <w:p w14:paraId="447CF75E" w14:textId="77777777" w:rsidR="00837A51" w:rsidRPr="00E1081A" w:rsidRDefault="00837A51" w:rsidP="00011213">
                            <w:pPr>
                              <w:pStyle w:val="Antrat"/>
                              <w:rPr>
                                <w:rFonts w:ascii="Times New Roman" w:hAnsi="Times New Roman"/>
                                <w:noProof/>
                                <w:sz w:val="24"/>
                                <w:szCs w:val="24"/>
                              </w:rPr>
                            </w:pPr>
                            <w:r>
                              <w:t>Pav.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30" type="#_x0000_t202" style="position:absolute;left:0;text-align:left;margin-left:45.3pt;margin-top:162.8pt;width:124.2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" stroked="f">
                <v:textbox style="mso-fit-shape-to-text:t" inset="0,0,0,0">
                  <w:txbxContent>
                    <w:p w14:paraId="447CF75E" w14:textId="77777777" w:rsidR="00837A51" w:rsidRPr="00E1081A" w:rsidRDefault="00837A51" w:rsidP="00011213">
                      <w:pPr>
                        <w:pStyle w:val="Antrat"/>
                        <w:rPr>
                          <w:rFonts w:ascii="Times New Roman" w:hAnsi="Times New Roman"/>
                          <w:noProof/>
                          <w:sz w:val="24"/>
                          <w:szCs w:val="24"/>
                        </w:rPr>
                      </w:pPr>
                      <w:r>
                        <w:t>Pav. 5</w:t>
                      </w:r>
                    </w:p>
                  </w:txbxContent>
                </v:textbox>
                <w10:wrap type="tight"/>
              </v:shape>
            </w:pict>
          </mc:Fallback>
        </mc:AlternateContent>
      </w:r>
      <w:r w:rsidR="00011213" w:rsidRPr="00837A51">
        <w:rPr>
          <w:rFonts w:ascii="Times New Roman" w:hAnsi="Times New Roman"/>
          <w:sz w:val="24"/>
          <w:szCs w:val="24"/>
        </w:rPr>
        <w:br w:type="page"/>
      </w:r>
    </w:p>
    <w:p w14:paraId="00B880A7" w14:textId="77777777" w:rsidR="00011213" w:rsidRPr="00AB136A" w:rsidRDefault="00011213" w:rsidP="000A3325">
      <w:pPr>
        <w:pStyle w:val="PAV"/>
        <w:numPr>
          <w:ilvl w:val="0"/>
          <w:numId w:val="22"/>
        </w:numPr>
      </w:pPr>
      <w:bookmarkStart w:id="74" w:name="_Toc463189589"/>
      <w:r w:rsidRPr="00837A51">
        <w:lastRenderedPageBreak/>
        <w:t>PROJEKTAVIMAS</w:t>
      </w:r>
      <w:bookmarkEnd w:id="74"/>
    </w:p>
    <w:p w14:paraId="412C27C9" w14:textId="24DBA306" w:rsidR="00D46DF0" w:rsidRPr="00837A51" w:rsidRDefault="007E519D" w:rsidP="007D729D">
      <w:pPr>
        <w:spacing w:line="360" w:lineRule="auto"/>
        <w:ind w:right="-1"/>
        <w:jc w:val="both"/>
        <w:rPr>
          <w:rFonts w:ascii="Times New Roman" w:hAnsi="Times New Roman"/>
          <w:sz w:val="24"/>
          <w:szCs w:val="24"/>
        </w:rPr>
      </w:pPr>
      <w:r w:rsidRPr="00837A51">
        <w:rPr>
          <w:rFonts w:ascii="Times New Roman" w:hAnsi="Times New Roman"/>
          <w:sz w:val="24"/>
          <w:szCs w:val="24"/>
        </w:rPr>
        <w:t>Kūrimo procesas prasidėjo nuo informacijos šaltinių paieškos. Tai užtruko nemažai laiko, kadangi neturėjau jokių pagrindinių žinių apie programėlių kūrimą. Iš pradžių buvo bandyta iš karto atsiusti specialią „</w:t>
      </w:r>
      <w:proofErr w:type="spellStart"/>
      <w:r w:rsidRPr="00837A51">
        <w:rPr>
          <w:rFonts w:ascii="Times New Roman" w:hAnsi="Times New Roman"/>
          <w:sz w:val="24"/>
          <w:szCs w:val="24"/>
        </w:rPr>
        <w:t>Android</w:t>
      </w:r>
      <w:proofErr w:type="spellEnd"/>
      <w:r w:rsidRPr="00837A51">
        <w:rPr>
          <w:rFonts w:ascii="Times New Roman" w:hAnsi="Times New Roman"/>
          <w:sz w:val="24"/>
          <w:szCs w:val="24"/>
        </w:rPr>
        <w:t>“ operacinei sistemai skirt</w:t>
      </w:r>
      <w:r w:rsidR="00F453D5">
        <w:rPr>
          <w:rFonts w:ascii="Times New Roman" w:hAnsi="Times New Roman"/>
          <w:sz w:val="24"/>
          <w:szCs w:val="24"/>
        </w:rPr>
        <w:t>ą</w:t>
      </w:r>
      <w:r w:rsidRPr="00837A51">
        <w:rPr>
          <w:rFonts w:ascii="Times New Roman" w:hAnsi="Times New Roman"/>
          <w:sz w:val="24"/>
          <w:szCs w:val="24"/>
        </w:rPr>
        <w:t xml:space="preserve"> programavimo platformą „</w:t>
      </w:r>
      <w:proofErr w:type="spellStart"/>
      <w:r w:rsidRPr="00837A51">
        <w:rPr>
          <w:rFonts w:ascii="Times New Roman" w:hAnsi="Times New Roman"/>
          <w:sz w:val="24"/>
          <w:szCs w:val="24"/>
        </w:rPr>
        <w:t>Android</w:t>
      </w:r>
      <w:proofErr w:type="spellEnd"/>
      <w:r w:rsidRPr="00837A51">
        <w:rPr>
          <w:rFonts w:ascii="Times New Roman" w:hAnsi="Times New Roman"/>
          <w:sz w:val="24"/>
          <w:szCs w:val="24"/>
        </w:rPr>
        <w:t xml:space="preserve"> </w:t>
      </w:r>
      <w:proofErr w:type="spellStart"/>
      <w:r w:rsidRPr="00837A51">
        <w:rPr>
          <w:rFonts w:ascii="Times New Roman" w:hAnsi="Times New Roman"/>
          <w:sz w:val="24"/>
          <w:szCs w:val="24"/>
        </w:rPr>
        <w:t>studio</w:t>
      </w:r>
      <w:proofErr w:type="spellEnd"/>
      <w:r w:rsidRPr="00837A51">
        <w:rPr>
          <w:rFonts w:ascii="Times New Roman" w:hAnsi="Times New Roman"/>
          <w:sz w:val="24"/>
          <w:szCs w:val="24"/>
        </w:rPr>
        <w:t>“ ir naudojantis įvairi</w:t>
      </w:r>
      <w:r w:rsidR="00F453D5">
        <w:rPr>
          <w:rFonts w:ascii="Times New Roman" w:hAnsi="Times New Roman"/>
          <w:sz w:val="24"/>
          <w:szCs w:val="24"/>
        </w:rPr>
        <w:t>ą</w:t>
      </w:r>
      <w:r w:rsidRPr="00837A51">
        <w:rPr>
          <w:rFonts w:ascii="Times New Roman" w:hAnsi="Times New Roman"/>
          <w:sz w:val="24"/>
          <w:szCs w:val="24"/>
        </w:rPr>
        <w:t xml:space="preserve"> mokomąja vaizdo bei literatūros medžiaga po truputi dėliotis pagrindus. Bet buvo apgalvota ir padaryta išvada, kad </w:t>
      </w:r>
      <w:r w:rsidR="000263DA" w:rsidRPr="00837A51">
        <w:rPr>
          <w:rFonts w:ascii="Times New Roman" w:hAnsi="Times New Roman"/>
          <w:sz w:val="24"/>
          <w:szCs w:val="24"/>
        </w:rPr>
        <w:t xml:space="preserve">toks būdas užims labai daug laiko vien tik mokantis ir ieškant informacijos. Tuomet, mano darbo vadovas, informacinių technologijų mokytojas Tomas </w:t>
      </w:r>
      <w:proofErr w:type="spellStart"/>
      <w:r w:rsidR="000263DA" w:rsidRPr="00837A51">
        <w:rPr>
          <w:rFonts w:ascii="Times New Roman" w:hAnsi="Times New Roman"/>
          <w:sz w:val="24"/>
          <w:szCs w:val="24"/>
        </w:rPr>
        <w:t>Šiaulys</w:t>
      </w:r>
      <w:proofErr w:type="spellEnd"/>
      <w:r w:rsidR="000263DA" w:rsidRPr="00837A51">
        <w:rPr>
          <w:rFonts w:ascii="Times New Roman" w:hAnsi="Times New Roman"/>
          <w:sz w:val="24"/>
          <w:szCs w:val="24"/>
        </w:rPr>
        <w:t xml:space="preserve"> parodė </w:t>
      </w:r>
      <w:r w:rsidR="00837A51" w:rsidRPr="00837A51">
        <w:fldChar w:fldCharType="begin"/>
      </w:r>
      <w:r w:rsidR="00837A51" w:rsidRPr="00837A51">
        <w:instrText xml:space="preserve"> HYPERLINK "http://www.udacity.com" </w:instrText>
      </w:r>
      <w:r w:rsidR="00837A51" w:rsidRPr="00837A51">
        <w:rPr>
          <w:rPrChange w:id="75" w:author="Tomik" w:date="2016-10-02T23:58:00Z">
            <w:rPr>
              <w:rStyle w:val="Hipersaitas"/>
              <w:rFonts w:ascii="Times New Roman" w:hAnsi="Times New Roman"/>
              <w:sz w:val="24"/>
              <w:szCs w:val="24"/>
            </w:rPr>
          </w:rPrChange>
        </w:rPr>
        <w:fldChar w:fldCharType="separate"/>
      </w:r>
      <w:r w:rsidR="000263DA" w:rsidRPr="00837A51">
        <w:rPr>
          <w:rStyle w:val="Hipersaitas"/>
          <w:rFonts w:ascii="Times New Roman" w:hAnsi="Times New Roman"/>
          <w:sz w:val="24"/>
          <w:szCs w:val="24"/>
        </w:rPr>
        <w:t>www.udacity.com</w:t>
      </w:r>
      <w:r w:rsidR="00837A51" w:rsidRPr="00837A51">
        <w:rPr>
          <w:rStyle w:val="Hipersaitas"/>
          <w:rFonts w:ascii="Times New Roman" w:hAnsi="Times New Roman"/>
          <w:sz w:val="24"/>
          <w:szCs w:val="24"/>
        </w:rPr>
        <w:fldChar w:fldCharType="end"/>
      </w:r>
      <w:r w:rsidR="000263DA" w:rsidRPr="00837A51">
        <w:rPr>
          <w:rFonts w:ascii="Times New Roman" w:hAnsi="Times New Roman"/>
          <w:sz w:val="24"/>
          <w:szCs w:val="24"/>
        </w:rPr>
        <w:t xml:space="preserve"> internetinėje mokomųjų pamokų svetainėje esant</w:t>
      </w:r>
      <w:r w:rsidR="00F453D5">
        <w:rPr>
          <w:rFonts w:ascii="Times New Roman" w:hAnsi="Times New Roman"/>
          <w:sz w:val="24"/>
          <w:szCs w:val="24"/>
        </w:rPr>
        <w:t>į</w:t>
      </w:r>
      <w:r w:rsidR="000263DA" w:rsidRPr="00837A51">
        <w:rPr>
          <w:rFonts w:ascii="Times New Roman" w:hAnsi="Times New Roman"/>
          <w:sz w:val="24"/>
          <w:szCs w:val="24"/>
        </w:rPr>
        <w:t xml:space="preserve"> kursą </w:t>
      </w:r>
      <w:proofErr w:type="spellStart"/>
      <w:r w:rsidR="000263DA" w:rsidRPr="00837A51">
        <w:rPr>
          <w:rFonts w:ascii="Times New Roman" w:hAnsi="Times New Roman"/>
          <w:sz w:val="24"/>
          <w:szCs w:val="24"/>
        </w:rPr>
        <w:t>pavadinmu</w:t>
      </w:r>
      <w:proofErr w:type="spellEnd"/>
      <w:r w:rsidR="000263DA" w:rsidRPr="00837A51">
        <w:rPr>
          <w:rFonts w:ascii="Times New Roman" w:hAnsi="Times New Roman"/>
          <w:sz w:val="24"/>
          <w:szCs w:val="24"/>
        </w:rPr>
        <w:t xml:space="preserve"> „</w:t>
      </w:r>
      <w:proofErr w:type="spellStart"/>
      <w:r w:rsidR="000263DA" w:rsidRPr="00837A51">
        <w:rPr>
          <w:rFonts w:ascii="Times New Roman" w:hAnsi="Times New Roman"/>
          <w:sz w:val="24"/>
          <w:szCs w:val="24"/>
        </w:rPr>
        <w:t>Android</w:t>
      </w:r>
      <w:proofErr w:type="spellEnd"/>
      <w:r w:rsidR="000263DA" w:rsidRPr="00837A51">
        <w:rPr>
          <w:rFonts w:ascii="Times New Roman" w:hAnsi="Times New Roman"/>
          <w:sz w:val="24"/>
          <w:szCs w:val="24"/>
        </w:rPr>
        <w:t xml:space="preserve"> </w:t>
      </w:r>
      <w:proofErr w:type="spellStart"/>
      <w:r w:rsidR="000263DA" w:rsidRPr="00837A51">
        <w:rPr>
          <w:rFonts w:ascii="Times New Roman" w:hAnsi="Times New Roman"/>
          <w:sz w:val="24"/>
          <w:szCs w:val="24"/>
        </w:rPr>
        <w:t>development</w:t>
      </w:r>
      <w:proofErr w:type="spellEnd"/>
      <w:r w:rsidR="000263DA" w:rsidRPr="00837A51">
        <w:rPr>
          <w:rFonts w:ascii="Times New Roman" w:hAnsi="Times New Roman"/>
          <w:sz w:val="24"/>
          <w:szCs w:val="24"/>
        </w:rPr>
        <w:t xml:space="preserve"> </w:t>
      </w:r>
      <w:proofErr w:type="spellStart"/>
      <w:r w:rsidR="000263DA" w:rsidRPr="00837A51">
        <w:rPr>
          <w:rFonts w:ascii="Times New Roman" w:hAnsi="Times New Roman"/>
          <w:sz w:val="24"/>
          <w:szCs w:val="24"/>
        </w:rPr>
        <w:t>for</w:t>
      </w:r>
      <w:proofErr w:type="spellEnd"/>
      <w:r w:rsidR="000263DA" w:rsidRPr="00837A51">
        <w:rPr>
          <w:rFonts w:ascii="Times New Roman" w:hAnsi="Times New Roman"/>
          <w:sz w:val="24"/>
          <w:szCs w:val="24"/>
        </w:rPr>
        <w:t xml:space="preserve"> </w:t>
      </w:r>
      <w:proofErr w:type="spellStart"/>
      <w:r w:rsidR="000263DA" w:rsidRPr="00837A51">
        <w:rPr>
          <w:rFonts w:ascii="Times New Roman" w:hAnsi="Times New Roman"/>
          <w:sz w:val="24"/>
          <w:szCs w:val="24"/>
        </w:rPr>
        <w:t>beginners</w:t>
      </w:r>
      <w:proofErr w:type="spellEnd"/>
      <w:r w:rsidR="000263DA" w:rsidRPr="00837A51">
        <w:rPr>
          <w:rFonts w:ascii="Times New Roman" w:hAnsi="Times New Roman"/>
          <w:sz w:val="24"/>
          <w:szCs w:val="24"/>
        </w:rPr>
        <w:t xml:space="preserve">“ </w:t>
      </w:r>
      <w:r w:rsidR="00875366" w:rsidRPr="00837A51">
        <w:rPr>
          <w:rFonts w:ascii="Times New Roman" w:hAnsi="Times New Roman"/>
          <w:i/>
          <w:sz w:val="24"/>
          <w:szCs w:val="24"/>
        </w:rPr>
        <w:t>(liet</w:t>
      </w:r>
      <w:r w:rsidR="000263DA" w:rsidRPr="00837A51">
        <w:rPr>
          <w:rFonts w:ascii="Times New Roman" w:hAnsi="Times New Roman"/>
          <w:i/>
          <w:sz w:val="24"/>
          <w:szCs w:val="24"/>
        </w:rPr>
        <w:t>. „</w:t>
      </w:r>
      <w:proofErr w:type="spellStart"/>
      <w:r w:rsidR="000263DA" w:rsidRPr="00837A51">
        <w:rPr>
          <w:rFonts w:ascii="Times New Roman" w:hAnsi="Times New Roman"/>
          <w:i/>
          <w:sz w:val="24"/>
          <w:szCs w:val="24"/>
        </w:rPr>
        <w:t>Android</w:t>
      </w:r>
      <w:proofErr w:type="spellEnd"/>
      <w:r w:rsidR="000263DA" w:rsidRPr="00837A51">
        <w:rPr>
          <w:rFonts w:ascii="Times New Roman" w:hAnsi="Times New Roman"/>
          <w:i/>
          <w:sz w:val="24"/>
          <w:szCs w:val="24"/>
        </w:rPr>
        <w:t>“ kūrimas pradedantiesiems)</w:t>
      </w:r>
      <w:r w:rsidR="00875366" w:rsidRPr="00837A51">
        <w:rPr>
          <w:rFonts w:ascii="Times New Roman" w:hAnsi="Times New Roman"/>
          <w:sz w:val="24"/>
          <w:szCs w:val="24"/>
        </w:rPr>
        <w:t>. Šiame 10 dalių kurse, kuriame kiekviena iš dalių sudaro apie 30 vaizdo įrašų</w:t>
      </w:r>
      <w:r w:rsidR="00092CC6">
        <w:rPr>
          <w:rFonts w:ascii="Times New Roman" w:hAnsi="Times New Roman"/>
          <w:sz w:val="24"/>
          <w:szCs w:val="24"/>
        </w:rPr>
        <w:t>,</w:t>
      </w:r>
      <w:r w:rsidR="00875366" w:rsidRPr="00837A51">
        <w:rPr>
          <w:rFonts w:ascii="Times New Roman" w:hAnsi="Times New Roman"/>
          <w:sz w:val="24"/>
          <w:szCs w:val="24"/>
        </w:rPr>
        <w:t xml:space="preserve"> galima išmokti dizaino ypatybių, suprasti kaip yra kuriamas vartotojo prieinamumas, išgirsti įvairių patarimų kaip sudėlioti programėlės veikimo eigą, pasisemti naujų idėjų, taip pat kiekvienoje iš 10 dalių pabai</w:t>
      </w:r>
      <w:r w:rsidR="00BF56CE" w:rsidRPr="00837A51">
        <w:rPr>
          <w:rFonts w:ascii="Times New Roman" w:hAnsi="Times New Roman"/>
          <w:sz w:val="24"/>
          <w:szCs w:val="24"/>
        </w:rPr>
        <w:t>goje yra patalpinta vaizdo medž</w:t>
      </w:r>
      <w:r w:rsidR="00875366" w:rsidRPr="00837A51">
        <w:rPr>
          <w:rFonts w:ascii="Times New Roman" w:hAnsi="Times New Roman"/>
          <w:sz w:val="24"/>
          <w:szCs w:val="24"/>
        </w:rPr>
        <w:t>iaga</w:t>
      </w:r>
      <w:r w:rsidR="00BF56CE" w:rsidRPr="00837A51">
        <w:rPr>
          <w:rFonts w:ascii="Times New Roman" w:hAnsi="Times New Roman"/>
          <w:sz w:val="24"/>
          <w:szCs w:val="24"/>
        </w:rPr>
        <w:t>, kurioje yra pristatoma kokia nors programėlės idėja arba interviu su kūrėju. Tačiau, šiame kurse nebuvo jokio įvado apie svarbiausią kūrimo aspektą – programavimą, t.</w:t>
      </w:r>
      <w:ins w:id="76" w:author="Tomik" w:date="2016-10-02T23:34:00Z">
        <w:r w:rsidR="0074120A" w:rsidRPr="00837A51">
          <w:rPr>
            <w:rFonts w:ascii="Times New Roman" w:hAnsi="Times New Roman"/>
            <w:sz w:val="24"/>
            <w:szCs w:val="24"/>
          </w:rPr>
          <w:t xml:space="preserve"> </w:t>
        </w:r>
      </w:ins>
      <w:r w:rsidR="00BF56CE" w:rsidRPr="00837A51">
        <w:rPr>
          <w:rFonts w:ascii="Times New Roman" w:hAnsi="Times New Roman"/>
          <w:sz w:val="24"/>
          <w:szCs w:val="24"/>
        </w:rPr>
        <w:t xml:space="preserve">y. </w:t>
      </w:r>
      <w:r w:rsidR="00BF56CE" w:rsidRPr="00837A51">
        <w:rPr>
          <w:rFonts w:ascii="Times New Roman" w:hAnsi="Times New Roman"/>
          <w:b/>
          <w:sz w:val="24"/>
          <w:szCs w:val="24"/>
        </w:rPr>
        <w:t>programėlės variklio</w:t>
      </w:r>
      <w:r w:rsidR="00BF56CE" w:rsidRPr="00837A51">
        <w:rPr>
          <w:rFonts w:ascii="Times New Roman" w:hAnsi="Times New Roman"/>
          <w:sz w:val="24"/>
          <w:szCs w:val="24"/>
        </w:rPr>
        <w:t xml:space="preserve"> kūrimą.  Anksčiau pateiktame 10 dalių kurse buvo </w:t>
      </w:r>
      <w:r w:rsidR="00BF56CE" w:rsidRPr="00837A51">
        <w:rPr>
          <w:rFonts w:ascii="Times New Roman" w:hAnsi="Times New Roman"/>
          <w:b/>
          <w:sz w:val="24"/>
          <w:szCs w:val="24"/>
        </w:rPr>
        <w:t>Java</w:t>
      </w:r>
      <w:r w:rsidR="00BF56CE" w:rsidRPr="00837A51">
        <w:rPr>
          <w:rFonts w:ascii="Times New Roman" w:hAnsi="Times New Roman"/>
          <w:sz w:val="24"/>
          <w:szCs w:val="24"/>
        </w:rPr>
        <w:t xml:space="preserve"> programavimo kalbos elementų, tačiau nebuvo su jais supažindinta. Todėl, apie pirmą pus</w:t>
      </w:r>
      <w:r w:rsidR="00F453D5">
        <w:rPr>
          <w:rFonts w:ascii="Times New Roman" w:hAnsi="Times New Roman"/>
          <w:sz w:val="24"/>
          <w:szCs w:val="24"/>
        </w:rPr>
        <w:t>ę</w:t>
      </w:r>
      <w:r w:rsidR="00BF56CE" w:rsidRPr="00837A51">
        <w:rPr>
          <w:rFonts w:ascii="Times New Roman" w:hAnsi="Times New Roman"/>
          <w:sz w:val="24"/>
          <w:szCs w:val="24"/>
        </w:rPr>
        <w:t xml:space="preserve"> metų buvo mokamasi vartotojo prieinamumo bei dizaino pagrindų, visiškai nesigilinant į programavimo kalbą Java</w:t>
      </w:r>
      <w:r w:rsidR="00AE4481" w:rsidRPr="00837A51">
        <w:rPr>
          <w:rFonts w:ascii="Times New Roman" w:hAnsi="Times New Roman"/>
          <w:sz w:val="24"/>
          <w:szCs w:val="24"/>
        </w:rPr>
        <w:t>. Tokiu būdu buvo sukurtas programėlės preliminarus vaizdas, t.</w:t>
      </w:r>
      <w:ins w:id="77" w:author="Tomik" w:date="2016-10-02T23:35:00Z">
        <w:r w:rsidR="0074120A" w:rsidRPr="00837A51">
          <w:rPr>
            <w:rFonts w:ascii="Times New Roman" w:hAnsi="Times New Roman"/>
            <w:sz w:val="24"/>
            <w:szCs w:val="24"/>
          </w:rPr>
          <w:t xml:space="preserve"> </w:t>
        </w:r>
      </w:ins>
      <w:r w:rsidR="00AE4481" w:rsidRPr="00837A51">
        <w:rPr>
          <w:rFonts w:ascii="Times New Roman" w:hAnsi="Times New Roman"/>
          <w:sz w:val="24"/>
          <w:szCs w:val="24"/>
        </w:rPr>
        <w:t>y. tai ka</w:t>
      </w:r>
      <w:r w:rsidR="001A7A7C" w:rsidRPr="00837A51">
        <w:rPr>
          <w:rFonts w:ascii="Times New Roman" w:hAnsi="Times New Roman"/>
          <w:sz w:val="24"/>
          <w:szCs w:val="24"/>
        </w:rPr>
        <w:t xml:space="preserve">ip programėlė atrodys vizualiai. </w:t>
      </w:r>
      <w:r w:rsidR="00AE4481" w:rsidRPr="00837A51">
        <w:rPr>
          <w:rFonts w:ascii="Times New Roman" w:hAnsi="Times New Roman"/>
          <w:sz w:val="24"/>
          <w:szCs w:val="24"/>
        </w:rPr>
        <w:t>Tik po to buvo suprasta, kad visas kūrimo procesas buvo pradėtas ne iš tos pusės</w:t>
      </w:r>
      <w:r w:rsidR="00197E51" w:rsidRPr="00837A51">
        <w:rPr>
          <w:rFonts w:ascii="Times New Roman" w:hAnsi="Times New Roman"/>
          <w:sz w:val="24"/>
          <w:szCs w:val="24"/>
        </w:rPr>
        <w:t xml:space="preserve"> ir yra bevertis</w:t>
      </w:r>
      <w:r w:rsidR="00AE4481" w:rsidRPr="00837A51">
        <w:rPr>
          <w:rFonts w:ascii="Times New Roman" w:hAnsi="Times New Roman"/>
          <w:sz w:val="24"/>
          <w:szCs w:val="24"/>
        </w:rPr>
        <w:t>. Dėl tokios priežasties buvo surastas darbo konsultantas,</w:t>
      </w:r>
      <w:r w:rsidR="00197E51" w:rsidRPr="00837A51">
        <w:rPr>
          <w:rFonts w:ascii="Times New Roman" w:hAnsi="Times New Roman"/>
          <w:sz w:val="24"/>
          <w:szCs w:val="24"/>
        </w:rPr>
        <w:t xml:space="preserve"> programavimo profesionalas ir pasitelkta jo pagalba. Kitaip tariant, darbas buvo pradėtas iš naujo. Buvo pradėta mokytis programavimo kalbos </w:t>
      </w:r>
      <w:r w:rsidR="00197E51" w:rsidRPr="00837A51">
        <w:rPr>
          <w:rFonts w:ascii="Times New Roman" w:hAnsi="Times New Roman"/>
          <w:b/>
          <w:sz w:val="24"/>
          <w:szCs w:val="24"/>
        </w:rPr>
        <w:t>C#</w:t>
      </w:r>
      <w:r w:rsidR="00197E51" w:rsidRPr="00837A51">
        <w:rPr>
          <w:rFonts w:ascii="Times New Roman" w:hAnsi="Times New Roman"/>
          <w:sz w:val="24"/>
          <w:szCs w:val="24"/>
        </w:rPr>
        <w:t xml:space="preserve"> pagrindų (išsiaiškinta, kad programėlės variklį galimą užrašyti ir C# kodu). </w:t>
      </w:r>
    </w:p>
    <w:p w14:paraId="55FF2ECC" w14:textId="7AEF89DE" w:rsidR="00011213" w:rsidRPr="00837A51" w:rsidRDefault="00817EB6" w:rsidP="007D729D">
      <w:pPr>
        <w:spacing w:line="360" w:lineRule="auto"/>
        <w:ind w:right="-1"/>
        <w:jc w:val="both"/>
        <w:rPr>
          <w:rFonts w:ascii="Times New Roman" w:hAnsi="Times New Roman"/>
          <w:sz w:val="24"/>
          <w:szCs w:val="24"/>
        </w:rPr>
      </w:pPr>
      <w:r w:rsidRPr="00837A51">
        <w:rPr>
          <w:rFonts w:ascii="Times New Roman" w:hAnsi="Times New Roman"/>
          <w:sz w:val="24"/>
          <w:szCs w:val="24"/>
        </w:rPr>
        <w:t>Maždaug per 1 mėnes</w:t>
      </w:r>
      <w:r w:rsidR="00F453D5">
        <w:rPr>
          <w:rFonts w:ascii="Times New Roman" w:hAnsi="Times New Roman"/>
          <w:sz w:val="24"/>
          <w:szCs w:val="24"/>
        </w:rPr>
        <w:t>į</w:t>
      </w:r>
      <w:r w:rsidRPr="00837A51">
        <w:rPr>
          <w:rFonts w:ascii="Times New Roman" w:hAnsi="Times New Roman"/>
          <w:sz w:val="24"/>
          <w:szCs w:val="24"/>
        </w:rPr>
        <w:t xml:space="preserve"> darbo komandoje buvo susipažinta su C# pagrindais, buvo daromos paprastos (su MD nesusijusios) užduotys, organizuojami kas savaitiniai susitikimai darbui aptarti. Susipažinus ir visai neblogai susidraugavus su C# ir komandiniu darb</w:t>
      </w:r>
      <w:r w:rsidR="001A7A7C" w:rsidRPr="00837A51">
        <w:rPr>
          <w:rFonts w:ascii="Times New Roman" w:hAnsi="Times New Roman"/>
          <w:sz w:val="24"/>
          <w:szCs w:val="24"/>
        </w:rPr>
        <w:t>u, buvo pradėtas kurti programėlės prototipo</w:t>
      </w:r>
      <w:r w:rsidRPr="00837A51">
        <w:rPr>
          <w:rFonts w:ascii="Times New Roman" w:hAnsi="Times New Roman"/>
          <w:sz w:val="24"/>
          <w:szCs w:val="24"/>
        </w:rPr>
        <w:t xml:space="preserve"> variklis bei duomenų bazės. Tai užtruko apie 2 savaites laiko, tačiau tikslas – programėlės variklis buvo pasiektas. Atlikus </w:t>
      </w:r>
      <w:r w:rsidR="00D46DF0" w:rsidRPr="00837A51">
        <w:rPr>
          <w:rFonts w:ascii="Times New Roman" w:hAnsi="Times New Roman"/>
          <w:sz w:val="24"/>
          <w:szCs w:val="24"/>
        </w:rPr>
        <w:t>apie 50</w:t>
      </w:r>
      <w:r w:rsidRPr="00837A51">
        <w:rPr>
          <w:rFonts w:ascii="Times New Roman" w:hAnsi="Times New Roman"/>
          <w:sz w:val="24"/>
          <w:szCs w:val="24"/>
          <w:rPrChange w:id="78" w:author="Tomik" w:date="2016-10-02T23:58:00Z">
            <w:rPr>
              <w:rFonts w:ascii="Times New Roman" w:hAnsi="Times New Roman"/>
              <w:sz w:val="24"/>
              <w:szCs w:val="24"/>
              <w:lang w:val="en-GB"/>
            </w:rPr>
          </w:rPrChange>
        </w:rPr>
        <w:t>%</w:t>
      </w:r>
      <w:r w:rsidR="00D46DF0" w:rsidRPr="00837A51">
        <w:rPr>
          <w:rFonts w:ascii="Times New Roman" w:hAnsi="Times New Roman"/>
          <w:sz w:val="24"/>
          <w:szCs w:val="24"/>
        </w:rPr>
        <w:t xml:space="preserve"> darbo liko dalis</w:t>
      </w:r>
      <w:r w:rsidRPr="00837A51">
        <w:rPr>
          <w:rFonts w:ascii="Times New Roman" w:hAnsi="Times New Roman"/>
          <w:sz w:val="24"/>
          <w:szCs w:val="24"/>
        </w:rPr>
        <w:t xml:space="preserve"> su kuria jau buvau anksčiau susipažinęs ir turėjęs praktikos – vartotojo prieinamumas bei dizainas</w:t>
      </w:r>
      <w:del w:id="79" w:author="Tomik" w:date="2016-10-02T23:36:00Z">
        <w:r w:rsidR="00D46DF0" w:rsidRPr="00AB136A" w:rsidDel="0074120A">
          <w:rPr>
            <w:rFonts w:ascii="Times New Roman" w:hAnsi="Times New Roman"/>
            <w:sz w:val="24"/>
            <w:szCs w:val="24"/>
          </w:rPr>
          <w:delText xml:space="preserve"> </w:delText>
        </w:r>
      </w:del>
      <w:r w:rsidRPr="00AB136A">
        <w:rPr>
          <w:rFonts w:ascii="Times New Roman" w:hAnsi="Times New Roman"/>
          <w:sz w:val="24"/>
          <w:szCs w:val="24"/>
        </w:rPr>
        <w:t xml:space="preserve">. </w:t>
      </w:r>
      <w:r w:rsidR="00D46DF0" w:rsidRPr="00837A51">
        <w:rPr>
          <w:rFonts w:ascii="Times New Roman" w:hAnsi="Times New Roman"/>
          <w:sz w:val="24"/>
          <w:szCs w:val="24"/>
        </w:rPr>
        <w:t>Nepaisant įkyrių techninių nesklandumų, šis tikslas taip pat buvo pasiektas, darbas atliktas 70</w:t>
      </w:r>
      <w:r w:rsidR="00D46DF0" w:rsidRPr="00837A51">
        <w:rPr>
          <w:rFonts w:ascii="Times New Roman" w:hAnsi="Times New Roman"/>
          <w:sz w:val="24"/>
          <w:szCs w:val="24"/>
          <w:rPrChange w:id="80" w:author="Tomik" w:date="2016-10-02T23:58:00Z">
            <w:rPr>
              <w:rFonts w:ascii="Times New Roman" w:hAnsi="Times New Roman"/>
              <w:sz w:val="24"/>
              <w:szCs w:val="24"/>
              <w:lang w:val="en-GB"/>
            </w:rPr>
          </w:rPrChange>
        </w:rPr>
        <w:t>%. Li</w:t>
      </w:r>
      <w:r w:rsidR="00D46DF0" w:rsidRPr="00837A51">
        <w:rPr>
          <w:rFonts w:ascii="Times New Roman" w:hAnsi="Times New Roman"/>
          <w:sz w:val="24"/>
          <w:szCs w:val="24"/>
        </w:rPr>
        <w:t xml:space="preserve">kus paskutinei, anksčiau nepaminėtai daliai – programėlės </w:t>
      </w:r>
      <w:r w:rsidR="00AF7186" w:rsidRPr="00837A51">
        <w:rPr>
          <w:rFonts w:ascii="Times New Roman" w:hAnsi="Times New Roman"/>
          <w:sz w:val="24"/>
          <w:szCs w:val="24"/>
        </w:rPr>
        <w:t>variklio susiejimo su dizainu. Ši dalis buvo sudėtingiausia, kadangi MD konsultantas nebuvo visiškas profesionalas ši</w:t>
      </w:r>
      <w:r w:rsidR="00AF7186" w:rsidRPr="00AB136A">
        <w:rPr>
          <w:rFonts w:ascii="Times New Roman" w:hAnsi="Times New Roman"/>
          <w:sz w:val="24"/>
          <w:szCs w:val="24"/>
        </w:rPr>
        <w:t xml:space="preserve">toje srityje, tai pagrindinis informacijos šaltinis tapo internetas ir kitų </w:t>
      </w:r>
      <w:r w:rsidR="00AF7186" w:rsidRPr="00AB136A">
        <w:rPr>
          <w:rFonts w:ascii="Times New Roman" w:hAnsi="Times New Roman"/>
          <w:sz w:val="24"/>
          <w:szCs w:val="24"/>
        </w:rPr>
        <w:lastRenderedPageBreak/>
        <w:t>programuotojų patirtys. Tačiau gerokai paplušėjus, tikslas buvo pasiektas, programėlė</w:t>
      </w:r>
      <w:r w:rsidR="001A7A7C" w:rsidRPr="00AB136A">
        <w:rPr>
          <w:rFonts w:ascii="Times New Roman" w:hAnsi="Times New Roman"/>
          <w:sz w:val="24"/>
          <w:szCs w:val="24"/>
        </w:rPr>
        <w:t>s prototipas</w:t>
      </w:r>
      <w:r w:rsidR="00AF7186" w:rsidRPr="00837A51">
        <w:rPr>
          <w:rFonts w:ascii="Times New Roman" w:hAnsi="Times New Roman"/>
          <w:sz w:val="24"/>
          <w:szCs w:val="24"/>
        </w:rPr>
        <w:t xml:space="preserve"> sukurta</w:t>
      </w:r>
      <w:r w:rsidR="001A7A7C" w:rsidRPr="00837A51">
        <w:rPr>
          <w:rFonts w:ascii="Times New Roman" w:hAnsi="Times New Roman"/>
          <w:sz w:val="24"/>
          <w:szCs w:val="24"/>
        </w:rPr>
        <w:t>s</w:t>
      </w:r>
      <w:r w:rsidR="00AF7186" w:rsidRPr="00837A51">
        <w:rPr>
          <w:rFonts w:ascii="Times New Roman" w:hAnsi="Times New Roman"/>
          <w:sz w:val="24"/>
          <w:szCs w:val="24"/>
        </w:rPr>
        <w:t xml:space="preserve"> 100</w:t>
      </w:r>
      <w:r w:rsidR="00AF7186" w:rsidRPr="00837A51">
        <w:rPr>
          <w:rFonts w:ascii="Times New Roman" w:hAnsi="Times New Roman"/>
          <w:sz w:val="24"/>
          <w:szCs w:val="24"/>
          <w:rPrChange w:id="81" w:author="Tomik" w:date="2016-10-02T23:58:00Z">
            <w:rPr>
              <w:rFonts w:ascii="Times New Roman" w:hAnsi="Times New Roman"/>
              <w:sz w:val="24"/>
              <w:szCs w:val="24"/>
              <w:lang w:val="en-GB"/>
            </w:rPr>
          </w:rPrChange>
        </w:rPr>
        <w:t>%</w:t>
      </w:r>
      <w:r w:rsidR="00AF7186" w:rsidRPr="00837A51">
        <w:rPr>
          <w:rFonts w:ascii="Times New Roman" w:hAnsi="Times New Roman"/>
          <w:sz w:val="24"/>
          <w:szCs w:val="24"/>
        </w:rPr>
        <w:t>.</w:t>
      </w:r>
    </w:p>
    <w:p w14:paraId="39B3392D" w14:textId="03255ABA" w:rsidR="00197E51" w:rsidRPr="00837A51" w:rsidRDefault="00AF7186" w:rsidP="007D729D">
      <w:pPr>
        <w:spacing w:line="360" w:lineRule="auto"/>
        <w:ind w:right="-1"/>
        <w:jc w:val="both"/>
        <w:rPr>
          <w:rFonts w:ascii="Times New Roman" w:hAnsi="Times New Roman"/>
          <w:sz w:val="24"/>
          <w:szCs w:val="24"/>
        </w:rPr>
      </w:pPr>
      <w:r w:rsidRPr="00AB136A">
        <w:rPr>
          <w:rFonts w:ascii="Times New Roman" w:hAnsi="Times New Roman"/>
          <w:sz w:val="24"/>
          <w:szCs w:val="24"/>
        </w:rPr>
        <w:t xml:space="preserve">Viską apibendrinant, </w:t>
      </w:r>
      <w:r w:rsidR="00837A51" w:rsidRPr="00837A51">
        <w:fldChar w:fldCharType="begin"/>
      </w:r>
      <w:r w:rsidR="00837A51" w:rsidRPr="00837A51">
        <w:instrText xml:space="preserve"> HYPERLINK "http://www.udacity.com" </w:instrText>
      </w:r>
      <w:r w:rsidR="00837A51" w:rsidRPr="00837A51">
        <w:rPr>
          <w:rPrChange w:id="82" w:author="Tomik" w:date="2016-10-02T23:58:00Z">
            <w:rPr>
              <w:rStyle w:val="Hipersaitas"/>
              <w:rFonts w:ascii="Times New Roman" w:hAnsi="Times New Roman"/>
              <w:sz w:val="24"/>
              <w:szCs w:val="24"/>
            </w:rPr>
          </w:rPrChange>
        </w:rPr>
        <w:fldChar w:fldCharType="separate"/>
      </w:r>
      <w:r w:rsidR="00600C97" w:rsidRPr="00837A51">
        <w:rPr>
          <w:rStyle w:val="Hipersaitas"/>
          <w:rFonts w:ascii="Times New Roman" w:hAnsi="Times New Roman"/>
          <w:sz w:val="24"/>
          <w:szCs w:val="24"/>
        </w:rPr>
        <w:t>www.uda</w:t>
      </w:r>
      <w:r w:rsidR="00600C97" w:rsidRPr="00AB136A">
        <w:rPr>
          <w:rStyle w:val="Hipersaitas"/>
          <w:rFonts w:ascii="Times New Roman" w:hAnsi="Times New Roman"/>
          <w:sz w:val="24"/>
          <w:szCs w:val="24"/>
        </w:rPr>
        <w:t>city.com</w:t>
      </w:r>
      <w:r w:rsidR="00837A51" w:rsidRPr="00837A51">
        <w:rPr>
          <w:rStyle w:val="Hipersaitas"/>
          <w:rFonts w:ascii="Times New Roman" w:hAnsi="Times New Roman"/>
          <w:sz w:val="24"/>
          <w:szCs w:val="24"/>
        </w:rPr>
        <w:fldChar w:fldCharType="end"/>
      </w:r>
      <w:r w:rsidR="00600C97" w:rsidRPr="00837A51">
        <w:rPr>
          <w:rFonts w:ascii="Times New Roman" w:hAnsi="Times New Roman"/>
          <w:sz w:val="24"/>
          <w:szCs w:val="24"/>
        </w:rPr>
        <w:t xml:space="preserve"> mokomųjų vaizdu įrašų svetainėje buvo praleista maždaug pusė metų, tačiau iš to buvo pasiimta tik vartotojo prieinamumas bei dizainas. Po to m</w:t>
      </w:r>
      <w:r w:rsidR="00197E51" w:rsidRPr="00837A51">
        <w:rPr>
          <w:rFonts w:ascii="Times New Roman" w:hAnsi="Times New Roman"/>
          <w:sz w:val="24"/>
          <w:szCs w:val="24"/>
        </w:rPr>
        <w:t xml:space="preserve">aždaug per 2 mėnesius laiko buvo sukurtas programėlės variklis, naujas programėlės </w:t>
      </w:r>
      <w:r w:rsidR="00F453D5">
        <w:rPr>
          <w:rFonts w:ascii="Times New Roman" w:hAnsi="Times New Roman"/>
          <w:sz w:val="24"/>
          <w:szCs w:val="24"/>
        </w:rPr>
        <w:t>vartotojo sąsaja</w:t>
      </w:r>
      <w:r w:rsidR="00F453D5">
        <w:rPr>
          <w:rStyle w:val="Komentaronuoroda"/>
        </w:rPr>
        <w:t xml:space="preserve"> </w:t>
      </w:r>
      <w:r w:rsidR="00F453D5" w:rsidRPr="00F453D5">
        <w:rPr>
          <w:rStyle w:val="Komentaronuoroda"/>
          <w:rFonts w:ascii="Times New Roman" w:hAnsi="Times New Roman"/>
          <w:sz w:val="24"/>
        </w:rPr>
        <w:t>b</w:t>
      </w:r>
      <w:r w:rsidR="00197E51" w:rsidRPr="00837A51">
        <w:rPr>
          <w:rFonts w:ascii="Times New Roman" w:hAnsi="Times New Roman"/>
          <w:sz w:val="24"/>
          <w:szCs w:val="24"/>
        </w:rPr>
        <w:t xml:space="preserve">ei dizainas. </w:t>
      </w:r>
      <w:r w:rsidR="008C0308" w:rsidRPr="00837A51">
        <w:rPr>
          <w:rFonts w:ascii="Times New Roman" w:hAnsi="Times New Roman"/>
          <w:sz w:val="24"/>
          <w:szCs w:val="24"/>
        </w:rPr>
        <w:t xml:space="preserve">Taip pat per 1 mėnesį laiko buvo susipažinta su programavimo kalbos C# pagrindais, </w:t>
      </w:r>
      <w:r w:rsidRPr="00AB136A">
        <w:rPr>
          <w:rFonts w:ascii="Times New Roman" w:hAnsi="Times New Roman"/>
          <w:sz w:val="24"/>
          <w:szCs w:val="24"/>
        </w:rPr>
        <w:t xml:space="preserve">susidurta </w:t>
      </w:r>
      <w:r w:rsidR="008C0308" w:rsidRPr="00AB136A">
        <w:rPr>
          <w:rFonts w:ascii="Times New Roman" w:hAnsi="Times New Roman"/>
          <w:sz w:val="24"/>
          <w:szCs w:val="24"/>
        </w:rPr>
        <w:t>darbo komandoje ir sprendimų priėmimo joje</w:t>
      </w:r>
      <w:r w:rsidRPr="00837A51">
        <w:rPr>
          <w:rFonts w:ascii="Times New Roman" w:hAnsi="Times New Roman"/>
          <w:sz w:val="24"/>
          <w:szCs w:val="24"/>
        </w:rPr>
        <w:t xml:space="preserve">, bei </w:t>
      </w:r>
      <w:r w:rsidR="008C0308" w:rsidRPr="00837A51">
        <w:rPr>
          <w:rFonts w:ascii="Times New Roman" w:hAnsi="Times New Roman"/>
          <w:sz w:val="24"/>
          <w:szCs w:val="24"/>
        </w:rPr>
        <w:t xml:space="preserve">drausmingo darbo planavimo </w:t>
      </w:r>
      <w:r w:rsidR="00817EB6" w:rsidRPr="00837A51">
        <w:rPr>
          <w:rFonts w:ascii="Times New Roman" w:hAnsi="Times New Roman"/>
          <w:sz w:val="24"/>
          <w:szCs w:val="24"/>
        </w:rPr>
        <w:t xml:space="preserve">iššūkiais. </w:t>
      </w:r>
    </w:p>
    <w:p w14:paraId="2BA550DC" w14:textId="77777777" w:rsidR="00011213" w:rsidRPr="00837A51" w:rsidRDefault="00011213" w:rsidP="007D729D">
      <w:pPr>
        <w:jc w:val="both"/>
        <w:rPr>
          <w:rFonts w:ascii="Times New Roman" w:hAnsi="Times New Roman"/>
          <w:sz w:val="24"/>
          <w:szCs w:val="24"/>
        </w:rPr>
      </w:pPr>
      <w:r w:rsidRPr="00837A51">
        <w:rPr>
          <w:rFonts w:ascii="Times New Roman" w:hAnsi="Times New Roman"/>
          <w:sz w:val="24"/>
          <w:szCs w:val="24"/>
        </w:rPr>
        <w:br w:type="page"/>
      </w:r>
    </w:p>
    <w:p w14:paraId="001BD5C7" w14:textId="77777777" w:rsidR="00384DB1" w:rsidRPr="00837A51" w:rsidRDefault="008E4298" w:rsidP="000A3325">
      <w:pPr>
        <w:pStyle w:val="PAV"/>
        <w:numPr>
          <w:ilvl w:val="0"/>
          <w:numId w:val="22"/>
        </w:numPr>
      </w:pPr>
      <w:bookmarkStart w:id="83" w:name="_Toc463189590"/>
      <w:r w:rsidRPr="00837A51">
        <w:rPr>
          <w:rStyle w:val="PAVDiagrama"/>
        </w:rPr>
        <w:lastRenderedPageBreak/>
        <w:t>PASIRINKTOS DARBUI PRIEMONĖ</w:t>
      </w:r>
      <w:r w:rsidRPr="00837A51">
        <w:t>S</w:t>
      </w:r>
      <w:bookmarkEnd w:id="83"/>
    </w:p>
    <w:p w14:paraId="46E4DC34" w14:textId="77777777" w:rsidR="008E4298" w:rsidRPr="00837A51" w:rsidRDefault="00D474C5" w:rsidP="007D729D">
      <w:pPr>
        <w:spacing w:line="360" w:lineRule="auto"/>
        <w:ind w:right="-1"/>
        <w:jc w:val="both"/>
        <w:rPr>
          <w:rFonts w:ascii="Times New Roman" w:hAnsi="Times New Roman"/>
          <w:sz w:val="24"/>
          <w:szCs w:val="24"/>
        </w:rPr>
      </w:pPr>
      <w:r w:rsidRPr="00837A51">
        <w:rPr>
          <w:rFonts w:ascii="Times New Roman" w:hAnsi="Times New Roman"/>
          <w:sz w:val="24"/>
          <w:szCs w:val="24"/>
        </w:rPr>
        <w:t>Pasirinktas darbui priemones</w:t>
      </w:r>
      <w:r w:rsidR="008E4298" w:rsidRPr="00837A51">
        <w:rPr>
          <w:rFonts w:ascii="Times New Roman" w:hAnsi="Times New Roman"/>
          <w:sz w:val="24"/>
          <w:szCs w:val="24"/>
        </w:rPr>
        <w:t xml:space="preserve"> galima būtų suskirstyti į 2 grupes:</w:t>
      </w:r>
    </w:p>
    <w:p w14:paraId="54E09779" w14:textId="77777777" w:rsidR="008E4298" w:rsidRPr="00837A51" w:rsidRDefault="008E4298" w:rsidP="007D729D">
      <w:pPr>
        <w:pStyle w:val="Sraopastraipa"/>
        <w:numPr>
          <w:ilvl w:val="0"/>
          <w:numId w:val="13"/>
        </w:numPr>
        <w:spacing w:line="360" w:lineRule="auto"/>
        <w:ind w:right="-1"/>
        <w:jc w:val="both"/>
        <w:rPr>
          <w:rFonts w:ascii="Times New Roman" w:hAnsi="Times New Roman"/>
          <w:sz w:val="24"/>
          <w:szCs w:val="24"/>
        </w:rPr>
      </w:pPr>
      <w:r w:rsidRPr="00837A51">
        <w:rPr>
          <w:rFonts w:ascii="Times New Roman" w:hAnsi="Times New Roman"/>
          <w:sz w:val="24"/>
          <w:szCs w:val="24"/>
        </w:rPr>
        <w:t>Fizinės priemonės</w:t>
      </w:r>
    </w:p>
    <w:p w14:paraId="471FEA5A" w14:textId="77777777" w:rsidR="008E4298" w:rsidRPr="00837A51" w:rsidRDefault="008E4298" w:rsidP="007D729D">
      <w:pPr>
        <w:pStyle w:val="Sraopastraipa"/>
        <w:numPr>
          <w:ilvl w:val="0"/>
          <w:numId w:val="13"/>
        </w:numPr>
        <w:spacing w:line="360" w:lineRule="auto"/>
        <w:ind w:right="-1"/>
        <w:jc w:val="both"/>
        <w:rPr>
          <w:rFonts w:ascii="Times New Roman" w:hAnsi="Times New Roman"/>
          <w:sz w:val="24"/>
          <w:szCs w:val="24"/>
        </w:rPr>
      </w:pPr>
      <w:r w:rsidRPr="00837A51">
        <w:rPr>
          <w:rFonts w:ascii="Times New Roman" w:hAnsi="Times New Roman"/>
          <w:sz w:val="24"/>
          <w:szCs w:val="24"/>
        </w:rPr>
        <w:t>Programinės įrangos priemonės</w:t>
      </w:r>
    </w:p>
    <w:p w14:paraId="2E6E6007" w14:textId="77777777" w:rsidR="00600C97" w:rsidRPr="00837A51" w:rsidRDefault="00600C97" w:rsidP="007D729D">
      <w:pPr>
        <w:spacing w:line="360" w:lineRule="auto"/>
        <w:ind w:right="-1"/>
        <w:jc w:val="both"/>
        <w:rPr>
          <w:rFonts w:ascii="Times New Roman" w:hAnsi="Times New Roman"/>
          <w:sz w:val="24"/>
          <w:szCs w:val="24"/>
        </w:rPr>
      </w:pPr>
      <w:r w:rsidRPr="00837A51">
        <w:rPr>
          <w:rFonts w:ascii="Times New Roman" w:hAnsi="Times New Roman"/>
          <w:sz w:val="24"/>
          <w:szCs w:val="24"/>
        </w:rPr>
        <w:t xml:space="preserve">Fizines priemones sudarė 3 komponentai: </w:t>
      </w:r>
    </w:p>
    <w:p w14:paraId="5B66C482" w14:textId="77777777" w:rsidR="00600C97" w:rsidRPr="00837A51" w:rsidRDefault="00600C97" w:rsidP="007D729D">
      <w:pPr>
        <w:pStyle w:val="Sraopastraipa"/>
        <w:numPr>
          <w:ilvl w:val="0"/>
          <w:numId w:val="14"/>
        </w:numPr>
        <w:spacing w:line="360" w:lineRule="auto"/>
        <w:ind w:right="-1"/>
        <w:jc w:val="both"/>
        <w:rPr>
          <w:rFonts w:ascii="Times New Roman" w:hAnsi="Times New Roman"/>
          <w:sz w:val="24"/>
          <w:szCs w:val="24"/>
        </w:rPr>
      </w:pPr>
      <w:r w:rsidRPr="00837A51">
        <w:rPr>
          <w:rFonts w:ascii="Times New Roman" w:hAnsi="Times New Roman"/>
          <w:sz w:val="24"/>
          <w:szCs w:val="24"/>
        </w:rPr>
        <w:t>Kompiuteris</w:t>
      </w:r>
    </w:p>
    <w:p w14:paraId="108D9283" w14:textId="77777777" w:rsidR="00600C97" w:rsidRPr="00837A51" w:rsidRDefault="00600C97" w:rsidP="007D729D">
      <w:pPr>
        <w:pStyle w:val="Sraopastraipa"/>
        <w:numPr>
          <w:ilvl w:val="0"/>
          <w:numId w:val="14"/>
        </w:numPr>
        <w:spacing w:line="360" w:lineRule="auto"/>
        <w:ind w:right="-1"/>
        <w:jc w:val="both"/>
        <w:rPr>
          <w:rFonts w:ascii="Times New Roman" w:hAnsi="Times New Roman"/>
          <w:sz w:val="24"/>
          <w:szCs w:val="24"/>
        </w:rPr>
      </w:pPr>
      <w:r w:rsidRPr="00837A51">
        <w:rPr>
          <w:rFonts w:ascii="Times New Roman" w:hAnsi="Times New Roman"/>
          <w:sz w:val="24"/>
          <w:szCs w:val="24"/>
        </w:rPr>
        <w:t>Išmanusis mobilusis įrenginys</w:t>
      </w:r>
    </w:p>
    <w:p w14:paraId="223A528E" w14:textId="77777777" w:rsidR="00600C97" w:rsidRPr="00837A51" w:rsidRDefault="00600C97" w:rsidP="007D729D">
      <w:pPr>
        <w:pStyle w:val="Sraopastraipa"/>
        <w:numPr>
          <w:ilvl w:val="0"/>
          <w:numId w:val="14"/>
        </w:numPr>
        <w:spacing w:line="360" w:lineRule="auto"/>
        <w:ind w:right="-1"/>
        <w:jc w:val="both"/>
        <w:rPr>
          <w:rFonts w:ascii="Times New Roman" w:hAnsi="Times New Roman"/>
          <w:sz w:val="24"/>
          <w:szCs w:val="24"/>
        </w:rPr>
      </w:pPr>
      <w:r w:rsidRPr="00837A51">
        <w:rPr>
          <w:rFonts w:ascii="Times New Roman" w:hAnsi="Times New Roman"/>
          <w:sz w:val="24"/>
          <w:szCs w:val="24"/>
        </w:rPr>
        <w:t>USB jungties laidas</w:t>
      </w:r>
    </w:p>
    <w:p w14:paraId="327DD672" w14:textId="77777777" w:rsidR="00600C97" w:rsidRPr="00837A51" w:rsidRDefault="00FC502E" w:rsidP="007D729D">
      <w:pPr>
        <w:spacing w:line="360" w:lineRule="auto"/>
        <w:ind w:right="-1"/>
        <w:jc w:val="both"/>
        <w:rPr>
          <w:rFonts w:ascii="Times New Roman" w:hAnsi="Times New Roman"/>
          <w:sz w:val="24"/>
          <w:szCs w:val="24"/>
        </w:rPr>
      </w:pPr>
      <w:r w:rsidRPr="00837A51">
        <w:rPr>
          <w:rFonts w:ascii="Times New Roman" w:hAnsi="Times New Roman"/>
          <w:sz w:val="24"/>
          <w:szCs w:val="24"/>
        </w:rPr>
        <w:t>Programinės įrangos priemones sudarė komponentai:</w:t>
      </w:r>
    </w:p>
    <w:p w14:paraId="2098AA7C" w14:textId="77777777" w:rsidR="00FC502E" w:rsidRPr="00837A51" w:rsidRDefault="00FC502E" w:rsidP="007D729D">
      <w:pPr>
        <w:pStyle w:val="Sraopastraipa"/>
        <w:numPr>
          <w:ilvl w:val="0"/>
          <w:numId w:val="15"/>
        </w:numPr>
        <w:spacing w:line="360" w:lineRule="auto"/>
        <w:ind w:right="-1"/>
        <w:jc w:val="both"/>
        <w:rPr>
          <w:rFonts w:ascii="Times New Roman" w:hAnsi="Times New Roman"/>
          <w:sz w:val="24"/>
          <w:szCs w:val="24"/>
        </w:rPr>
      </w:pPr>
      <w:r w:rsidRPr="00837A51">
        <w:rPr>
          <w:rFonts w:ascii="Times New Roman" w:hAnsi="Times New Roman"/>
          <w:sz w:val="24"/>
          <w:szCs w:val="24"/>
        </w:rPr>
        <w:t>Programavimo platforma „</w:t>
      </w:r>
      <w:proofErr w:type="spellStart"/>
      <w:r w:rsidRPr="00837A51">
        <w:rPr>
          <w:rFonts w:ascii="Times New Roman" w:hAnsi="Times New Roman"/>
          <w:sz w:val="24"/>
          <w:szCs w:val="24"/>
        </w:rPr>
        <w:t>Android</w:t>
      </w:r>
      <w:proofErr w:type="spellEnd"/>
      <w:r w:rsidRPr="00837A51">
        <w:rPr>
          <w:rFonts w:ascii="Times New Roman" w:hAnsi="Times New Roman"/>
          <w:sz w:val="24"/>
          <w:szCs w:val="24"/>
        </w:rPr>
        <w:t xml:space="preserve"> </w:t>
      </w:r>
      <w:proofErr w:type="spellStart"/>
      <w:r w:rsidRPr="00837A51">
        <w:rPr>
          <w:rFonts w:ascii="Times New Roman" w:hAnsi="Times New Roman"/>
          <w:sz w:val="24"/>
          <w:szCs w:val="24"/>
        </w:rPr>
        <w:t>studio</w:t>
      </w:r>
      <w:proofErr w:type="spellEnd"/>
      <w:r w:rsidRPr="00837A51">
        <w:rPr>
          <w:rFonts w:ascii="Times New Roman" w:hAnsi="Times New Roman"/>
          <w:sz w:val="24"/>
          <w:szCs w:val="24"/>
        </w:rPr>
        <w:t>“, kuria buvo naudotasi mokantis anksčiau</w:t>
      </w:r>
      <w:r w:rsidR="00D474C5" w:rsidRPr="00837A51">
        <w:rPr>
          <w:rFonts w:ascii="Times New Roman" w:hAnsi="Times New Roman"/>
          <w:sz w:val="24"/>
          <w:szCs w:val="24"/>
        </w:rPr>
        <w:t>.</w:t>
      </w:r>
      <w:r w:rsidRPr="00837A51">
        <w:rPr>
          <w:rFonts w:ascii="Times New Roman" w:hAnsi="Times New Roman"/>
          <w:sz w:val="24"/>
          <w:szCs w:val="24"/>
        </w:rPr>
        <w:t xml:space="preserve"> paminėtą 10 dalių kursą „</w:t>
      </w:r>
      <w:proofErr w:type="spellStart"/>
      <w:r w:rsidRPr="00837A51">
        <w:rPr>
          <w:rFonts w:ascii="Times New Roman" w:hAnsi="Times New Roman"/>
          <w:sz w:val="24"/>
          <w:szCs w:val="24"/>
        </w:rPr>
        <w:t>Android</w:t>
      </w:r>
      <w:proofErr w:type="spellEnd"/>
      <w:r w:rsidRPr="00837A51">
        <w:rPr>
          <w:rFonts w:ascii="Times New Roman" w:hAnsi="Times New Roman"/>
          <w:sz w:val="24"/>
          <w:szCs w:val="24"/>
        </w:rPr>
        <w:t xml:space="preserve"> </w:t>
      </w:r>
      <w:proofErr w:type="spellStart"/>
      <w:r w:rsidRPr="00837A51">
        <w:rPr>
          <w:rFonts w:ascii="Times New Roman" w:hAnsi="Times New Roman"/>
          <w:sz w:val="24"/>
          <w:szCs w:val="24"/>
        </w:rPr>
        <w:t>development</w:t>
      </w:r>
      <w:proofErr w:type="spellEnd"/>
      <w:r w:rsidRPr="00837A51">
        <w:rPr>
          <w:rFonts w:ascii="Times New Roman" w:hAnsi="Times New Roman"/>
          <w:sz w:val="24"/>
          <w:szCs w:val="24"/>
        </w:rPr>
        <w:t xml:space="preserve"> </w:t>
      </w:r>
      <w:proofErr w:type="spellStart"/>
      <w:r w:rsidRPr="00837A51">
        <w:rPr>
          <w:rFonts w:ascii="Times New Roman" w:hAnsi="Times New Roman"/>
          <w:sz w:val="24"/>
          <w:szCs w:val="24"/>
        </w:rPr>
        <w:t>for</w:t>
      </w:r>
      <w:proofErr w:type="spellEnd"/>
      <w:r w:rsidRPr="00837A51">
        <w:rPr>
          <w:rFonts w:ascii="Times New Roman" w:hAnsi="Times New Roman"/>
          <w:sz w:val="24"/>
          <w:szCs w:val="24"/>
        </w:rPr>
        <w:t xml:space="preserve"> </w:t>
      </w:r>
      <w:proofErr w:type="spellStart"/>
      <w:r w:rsidRPr="00837A51">
        <w:rPr>
          <w:rFonts w:ascii="Times New Roman" w:hAnsi="Times New Roman"/>
          <w:sz w:val="24"/>
          <w:szCs w:val="24"/>
        </w:rPr>
        <w:t>beginners</w:t>
      </w:r>
      <w:proofErr w:type="spellEnd"/>
      <w:r w:rsidRPr="00837A51">
        <w:rPr>
          <w:rFonts w:ascii="Times New Roman" w:hAnsi="Times New Roman"/>
          <w:sz w:val="24"/>
          <w:szCs w:val="24"/>
        </w:rPr>
        <w:t>“</w:t>
      </w:r>
      <w:r w:rsidR="00D474C5" w:rsidRPr="00837A51">
        <w:rPr>
          <w:rFonts w:ascii="Times New Roman" w:hAnsi="Times New Roman"/>
          <w:sz w:val="24"/>
          <w:szCs w:val="24"/>
        </w:rPr>
        <w:t>.</w:t>
      </w:r>
    </w:p>
    <w:p w14:paraId="1BD10D13" w14:textId="25E22C7D" w:rsidR="00FC502E" w:rsidRPr="00837A51" w:rsidRDefault="00FC502E" w:rsidP="007D729D">
      <w:pPr>
        <w:pStyle w:val="Sraopastraipa"/>
        <w:numPr>
          <w:ilvl w:val="0"/>
          <w:numId w:val="15"/>
        </w:numPr>
        <w:spacing w:line="360" w:lineRule="auto"/>
        <w:ind w:right="-1"/>
        <w:jc w:val="both"/>
        <w:rPr>
          <w:rFonts w:ascii="Times New Roman" w:hAnsi="Times New Roman"/>
          <w:sz w:val="24"/>
          <w:szCs w:val="24"/>
        </w:rPr>
      </w:pPr>
      <w:r w:rsidRPr="00837A51">
        <w:rPr>
          <w:rFonts w:ascii="Times New Roman" w:hAnsi="Times New Roman"/>
          <w:sz w:val="24"/>
          <w:szCs w:val="24"/>
        </w:rPr>
        <w:t xml:space="preserve">XML </w:t>
      </w:r>
      <w:r w:rsidR="00F453D5">
        <w:rPr>
          <w:rFonts w:ascii="Times New Roman" w:hAnsi="Times New Roman"/>
          <w:sz w:val="24"/>
          <w:szCs w:val="24"/>
        </w:rPr>
        <w:t>ženklinimo</w:t>
      </w:r>
      <w:r w:rsidRPr="00837A51">
        <w:rPr>
          <w:rFonts w:ascii="Times New Roman" w:hAnsi="Times New Roman"/>
          <w:sz w:val="24"/>
          <w:szCs w:val="24"/>
        </w:rPr>
        <w:t xml:space="preserve"> kalba, mokantis/kuriant dizainą,</w:t>
      </w:r>
      <w:r w:rsidR="007D4511" w:rsidRPr="00837A51">
        <w:rPr>
          <w:rFonts w:ascii="Times New Roman" w:hAnsi="Times New Roman"/>
          <w:sz w:val="24"/>
          <w:szCs w:val="24"/>
        </w:rPr>
        <w:t xml:space="preserve"> </w:t>
      </w:r>
      <w:r w:rsidRPr="00837A51">
        <w:rPr>
          <w:rFonts w:ascii="Times New Roman" w:hAnsi="Times New Roman"/>
          <w:sz w:val="24"/>
          <w:szCs w:val="24"/>
        </w:rPr>
        <w:t xml:space="preserve"> vartotojo prieinamumą</w:t>
      </w:r>
      <w:r w:rsidR="007D4511" w:rsidRPr="00837A51">
        <w:rPr>
          <w:rFonts w:ascii="Times New Roman" w:hAnsi="Times New Roman"/>
          <w:sz w:val="24"/>
          <w:szCs w:val="24"/>
        </w:rPr>
        <w:t xml:space="preserve"> bei pildant duomenų bazes.</w:t>
      </w:r>
    </w:p>
    <w:p w14:paraId="3DEF43F4" w14:textId="77777777" w:rsidR="00FC502E" w:rsidRPr="00837A51" w:rsidRDefault="00FC502E" w:rsidP="007D729D">
      <w:pPr>
        <w:pStyle w:val="Sraopastraipa"/>
        <w:numPr>
          <w:ilvl w:val="0"/>
          <w:numId w:val="15"/>
        </w:numPr>
        <w:spacing w:line="360" w:lineRule="auto"/>
        <w:ind w:right="-1"/>
        <w:jc w:val="both"/>
        <w:rPr>
          <w:rFonts w:ascii="Times New Roman" w:hAnsi="Times New Roman"/>
          <w:sz w:val="24"/>
          <w:szCs w:val="24"/>
        </w:rPr>
      </w:pPr>
      <w:r w:rsidRPr="00837A51">
        <w:rPr>
          <w:rFonts w:ascii="Times New Roman" w:hAnsi="Times New Roman"/>
          <w:sz w:val="24"/>
          <w:szCs w:val="24"/>
        </w:rPr>
        <w:t xml:space="preserve">Programavimo platforma „Visual </w:t>
      </w:r>
      <w:proofErr w:type="spellStart"/>
      <w:r w:rsidRPr="00837A51">
        <w:rPr>
          <w:rFonts w:ascii="Times New Roman" w:hAnsi="Times New Roman"/>
          <w:sz w:val="24"/>
          <w:szCs w:val="24"/>
        </w:rPr>
        <w:t>studio</w:t>
      </w:r>
      <w:proofErr w:type="spellEnd"/>
      <w:r w:rsidRPr="00837A51">
        <w:rPr>
          <w:rFonts w:ascii="Times New Roman" w:hAnsi="Times New Roman"/>
          <w:sz w:val="24"/>
          <w:szCs w:val="24"/>
        </w:rPr>
        <w:t>“, kuria buvo naudojamasi mokantis C# pagrindų, kuriant programėlės variklį, dizainą bei vartotojo prieinamumą</w:t>
      </w:r>
      <w:r w:rsidR="00D474C5" w:rsidRPr="00837A51">
        <w:rPr>
          <w:rFonts w:ascii="Times New Roman" w:hAnsi="Times New Roman"/>
          <w:sz w:val="24"/>
          <w:szCs w:val="24"/>
        </w:rPr>
        <w:t>.</w:t>
      </w:r>
    </w:p>
    <w:p w14:paraId="76566AA4" w14:textId="2B484BED" w:rsidR="00422FA0" w:rsidRPr="00F453D5" w:rsidRDefault="00D474C5" w:rsidP="007D729D">
      <w:pPr>
        <w:pStyle w:val="Sraopastraipa"/>
        <w:numPr>
          <w:ilvl w:val="0"/>
          <w:numId w:val="15"/>
        </w:numPr>
        <w:spacing w:line="360" w:lineRule="auto"/>
        <w:ind w:right="-1"/>
        <w:jc w:val="both"/>
        <w:rPr>
          <w:rFonts w:ascii="Times New Roman" w:hAnsi="Times New Roman"/>
          <w:sz w:val="24"/>
          <w:szCs w:val="24"/>
        </w:rPr>
      </w:pPr>
      <w:r w:rsidRPr="00837A51">
        <w:rPr>
          <w:rFonts w:ascii="Times New Roman" w:hAnsi="Times New Roman"/>
          <w:sz w:val="24"/>
          <w:szCs w:val="24"/>
        </w:rPr>
        <w:t>Programavimo priedėlis  „</w:t>
      </w:r>
      <w:proofErr w:type="spellStart"/>
      <w:r w:rsidRPr="00837A51">
        <w:rPr>
          <w:rFonts w:ascii="Times New Roman" w:hAnsi="Times New Roman"/>
          <w:sz w:val="24"/>
          <w:szCs w:val="24"/>
        </w:rPr>
        <w:t>Xamarin</w:t>
      </w:r>
      <w:proofErr w:type="spellEnd"/>
      <w:r w:rsidRPr="00837A51">
        <w:rPr>
          <w:rFonts w:ascii="Times New Roman" w:hAnsi="Times New Roman"/>
          <w:sz w:val="24"/>
          <w:szCs w:val="24"/>
        </w:rPr>
        <w:t xml:space="preserve">“, kuris buvo susietas su „Visual </w:t>
      </w:r>
      <w:proofErr w:type="spellStart"/>
      <w:r w:rsidRPr="00837A51">
        <w:rPr>
          <w:rFonts w:ascii="Times New Roman" w:hAnsi="Times New Roman"/>
          <w:sz w:val="24"/>
          <w:szCs w:val="24"/>
        </w:rPr>
        <w:t>studio</w:t>
      </w:r>
      <w:proofErr w:type="spellEnd"/>
      <w:r w:rsidRPr="00837A51">
        <w:rPr>
          <w:rFonts w:ascii="Times New Roman" w:hAnsi="Times New Roman"/>
          <w:sz w:val="24"/>
          <w:szCs w:val="24"/>
        </w:rPr>
        <w:t>“, tam kad su pastarąja būtų įmanoma programuoti „</w:t>
      </w:r>
      <w:proofErr w:type="spellStart"/>
      <w:r w:rsidRPr="00837A51">
        <w:rPr>
          <w:rFonts w:ascii="Times New Roman" w:hAnsi="Times New Roman"/>
          <w:sz w:val="24"/>
          <w:szCs w:val="24"/>
        </w:rPr>
        <w:t>Android</w:t>
      </w:r>
      <w:proofErr w:type="spellEnd"/>
      <w:r w:rsidRPr="00837A51">
        <w:rPr>
          <w:rFonts w:ascii="Times New Roman" w:hAnsi="Times New Roman"/>
          <w:sz w:val="24"/>
          <w:szCs w:val="24"/>
        </w:rPr>
        <w:t>“ operacinei sistemai skirtas programėles.</w:t>
      </w:r>
    </w:p>
    <w:p w14:paraId="6C45FDE0" w14:textId="77777777" w:rsidR="00422FA0" w:rsidRPr="00837A51" w:rsidRDefault="00422FA0" w:rsidP="007D729D">
      <w:pPr>
        <w:spacing w:line="360" w:lineRule="auto"/>
        <w:ind w:right="-1"/>
        <w:jc w:val="both"/>
        <w:rPr>
          <w:rFonts w:ascii="Times New Roman" w:hAnsi="Times New Roman"/>
          <w:sz w:val="24"/>
          <w:szCs w:val="24"/>
        </w:rPr>
      </w:pPr>
    </w:p>
    <w:p w14:paraId="54297495" w14:textId="77777777" w:rsidR="00422FA0" w:rsidRPr="00837A51" w:rsidRDefault="00422FA0" w:rsidP="007D729D">
      <w:pPr>
        <w:spacing w:line="360" w:lineRule="auto"/>
        <w:ind w:right="-1"/>
        <w:jc w:val="both"/>
        <w:rPr>
          <w:rFonts w:ascii="Times New Roman" w:hAnsi="Times New Roman"/>
          <w:sz w:val="24"/>
          <w:szCs w:val="24"/>
        </w:rPr>
      </w:pPr>
    </w:p>
    <w:p w14:paraId="556A5BDC" w14:textId="77777777" w:rsidR="00422FA0" w:rsidRPr="00837A51" w:rsidRDefault="00422FA0" w:rsidP="007D729D">
      <w:pPr>
        <w:spacing w:line="360" w:lineRule="auto"/>
        <w:ind w:right="-1"/>
        <w:jc w:val="both"/>
        <w:rPr>
          <w:rFonts w:ascii="Times New Roman" w:hAnsi="Times New Roman"/>
          <w:sz w:val="24"/>
          <w:szCs w:val="24"/>
        </w:rPr>
      </w:pPr>
    </w:p>
    <w:p w14:paraId="6C52D7B1" w14:textId="77777777" w:rsidR="00422FA0" w:rsidRPr="00837A51" w:rsidRDefault="00422FA0" w:rsidP="007D729D">
      <w:pPr>
        <w:spacing w:line="360" w:lineRule="auto"/>
        <w:ind w:right="-1"/>
        <w:jc w:val="both"/>
        <w:rPr>
          <w:rFonts w:ascii="Times New Roman" w:hAnsi="Times New Roman"/>
          <w:sz w:val="24"/>
          <w:szCs w:val="24"/>
        </w:rPr>
      </w:pPr>
    </w:p>
    <w:p w14:paraId="41299A29" w14:textId="77777777" w:rsidR="00422FA0" w:rsidRPr="00837A51" w:rsidRDefault="00422FA0" w:rsidP="007D729D">
      <w:pPr>
        <w:spacing w:line="360" w:lineRule="auto"/>
        <w:ind w:right="-1"/>
        <w:jc w:val="both"/>
        <w:rPr>
          <w:rFonts w:ascii="Times New Roman" w:hAnsi="Times New Roman"/>
          <w:sz w:val="24"/>
          <w:szCs w:val="24"/>
        </w:rPr>
      </w:pPr>
    </w:p>
    <w:p w14:paraId="740BF048" w14:textId="77777777" w:rsidR="00422FA0" w:rsidRPr="00837A51" w:rsidRDefault="00422FA0" w:rsidP="007D729D">
      <w:pPr>
        <w:spacing w:line="360" w:lineRule="auto"/>
        <w:ind w:right="-1"/>
        <w:jc w:val="both"/>
        <w:rPr>
          <w:rFonts w:ascii="Times New Roman" w:hAnsi="Times New Roman"/>
          <w:sz w:val="24"/>
          <w:szCs w:val="24"/>
        </w:rPr>
      </w:pPr>
    </w:p>
    <w:p w14:paraId="090DEEC0" w14:textId="77777777" w:rsidR="00422FA0" w:rsidRPr="00837A51" w:rsidRDefault="00422FA0" w:rsidP="007D729D">
      <w:pPr>
        <w:spacing w:line="360" w:lineRule="auto"/>
        <w:ind w:right="-1"/>
        <w:jc w:val="both"/>
        <w:rPr>
          <w:rFonts w:ascii="Times New Roman" w:hAnsi="Times New Roman"/>
          <w:sz w:val="24"/>
          <w:szCs w:val="24"/>
        </w:rPr>
      </w:pPr>
    </w:p>
    <w:p w14:paraId="768CE123" w14:textId="77777777" w:rsidR="00422FA0" w:rsidRPr="00837A51" w:rsidRDefault="00422FA0" w:rsidP="007D729D">
      <w:pPr>
        <w:spacing w:line="360" w:lineRule="auto"/>
        <w:ind w:right="-1"/>
        <w:jc w:val="both"/>
        <w:rPr>
          <w:rFonts w:ascii="Times New Roman" w:hAnsi="Times New Roman"/>
          <w:sz w:val="24"/>
          <w:szCs w:val="24"/>
        </w:rPr>
      </w:pPr>
    </w:p>
    <w:p w14:paraId="15A5EE0F" w14:textId="77777777" w:rsidR="00101E4B" w:rsidRPr="00837A51" w:rsidRDefault="00101E4B" w:rsidP="000A3325">
      <w:pPr>
        <w:pStyle w:val="PAV"/>
        <w:numPr>
          <w:ilvl w:val="0"/>
          <w:numId w:val="22"/>
        </w:numPr>
      </w:pPr>
      <w:bookmarkStart w:id="84" w:name="_Toc463189591"/>
      <w:r w:rsidRPr="00837A51">
        <w:t>TECHNOLOGINIAI PROCESAI IR JŲ REZULTATAI</w:t>
      </w:r>
      <w:bookmarkEnd w:id="84"/>
    </w:p>
    <w:p w14:paraId="19AA701F" w14:textId="375E49C0" w:rsidR="00874A6E" w:rsidRPr="00837A51" w:rsidRDefault="00101E4B" w:rsidP="007D729D">
      <w:pPr>
        <w:spacing w:line="360" w:lineRule="auto"/>
        <w:ind w:left="360" w:right="-1"/>
        <w:jc w:val="both"/>
        <w:rPr>
          <w:rFonts w:ascii="Times New Roman" w:hAnsi="Times New Roman"/>
          <w:sz w:val="24"/>
          <w:szCs w:val="24"/>
        </w:rPr>
      </w:pPr>
      <w:r w:rsidRPr="00837A51">
        <w:rPr>
          <w:rFonts w:ascii="Times New Roman" w:hAnsi="Times New Roman"/>
          <w:sz w:val="24"/>
          <w:szCs w:val="24"/>
        </w:rPr>
        <w:lastRenderedPageBreak/>
        <w:t>Visas programėlės</w:t>
      </w:r>
      <w:r w:rsidR="001A7A7C" w:rsidRPr="00837A51">
        <w:rPr>
          <w:rFonts w:ascii="Times New Roman" w:hAnsi="Times New Roman"/>
          <w:sz w:val="24"/>
          <w:szCs w:val="24"/>
        </w:rPr>
        <w:t xml:space="preserve"> prototipo</w:t>
      </w:r>
      <w:r w:rsidRPr="00837A51">
        <w:rPr>
          <w:rFonts w:ascii="Times New Roman" w:hAnsi="Times New Roman"/>
          <w:sz w:val="24"/>
          <w:szCs w:val="24"/>
        </w:rPr>
        <w:t xml:space="preserve"> veikimas yra aprašytas C</w:t>
      </w:r>
      <w:r w:rsidRPr="00837A51">
        <w:rPr>
          <w:rFonts w:ascii="Times New Roman" w:hAnsi="Times New Roman"/>
          <w:sz w:val="24"/>
          <w:szCs w:val="24"/>
          <w:rPrChange w:id="85" w:author="Tomik" w:date="2016-10-02T23:58:00Z">
            <w:rPr>
              <w:rFonts w:ascii="Times New Roman" w:hAnsi="Times New Roman"/>
              <w:sz w:val="24"/>
              <w:szCs w:val="24"/>
              <w:lang w:val="en-US"/>
            </w:rPr>
          </w:rPrChange>
        </w:rPr>
        <w:t>#</w:t>
      </w:r>
      <w:r w:rsidRPr="00837A51">
        <w:rPr>
          <w:rFonts w:ascii="Times New Roman" w:hAnsi="Times New Roman"/>
          <w:sz w:val="24"/>
          <w:szCs w:val="24"/>
        </w:rPr>
        <w:t xml:space="preserve"> programavimo kalbos kodu. Kodas yra patalpintas programavimo platformoje „Visual </w:t>
      </w:r>
      <w:proofErr w:type="spellStart"/>
      <w:r w:rsidRPr="00837A51">
        <w:rPr>
          <w:rFonts w:ascii="Times New Roman" w:hAnsi="Times New Roman"/>
          <w:sz w:val="24"/>
          <w:szCs w:val="24"/>
        </w:rPr>
        <w:t>studio</w:t>
      </w:r>
      <w:proofErr w:type="spellEnd"/>
      <w:r w:rsidRPr="00837A51">
        <w:rPr>
          <w:rFonts w:ascii="Times New Roman" w:hAnsi="Times New Roman"/>
          <w:sz w:val="24"/>
          <w:szCs w:val="24"/>
        </w:rPr>
        <w:t xml:space="preserve">“ ir </w:t>
      </w:r>
      <w:r w:rsidR="00422E5B" w:rsidRPr="00837A51">
        <w:rPr>
          <w:rFonts w:ascii="Times New Roman" w:hAnsi="Times New Roman"/>
          <w:sz w:val="24"/>
          <w:szCs w:val="24"/>
        </w:rPr>
        <w:t>programėlei reikalingas funkcijas, kurios bus pristatytos vėliau. XML bei C# programavimo kalbų sąveika yra aprašytas vartotojo prieinamumas, kuris suteikia galimybę matyti programėlėje esantį vaizdą, naudotis mygtukais bei kitais atributais, kurie bus pristatyti vėliau. Taip pat XML kodu (programavimo kalba) yra aprašytas dizainas, sut</w:t>
      </w:r>
      <w:r w:rsidR="00874A6E" w:rsidRPr="00837A51">
        <w:rPr>
          <w:rFonts w:ascii="Times New Roman" w:hAnsi="Times New Roman"/>
          <w:sz w:val="24"/>
          <w:szCs w:val="24"/>
        </w:rPr>
        <w:t xml:space="preserve">eikiantis programėlei spalvas, šriftą, paveikslėlius ar </w:t>
      </w:r>
      <w:r w:rsidR="00DC6CDE" w:rsidRPr="00837A51">
        <w:rPr>
          <w:rFonts w:ascii="Times New Roman" w:hAnsi="Times New Roman"/>
          <w:sz w:val="24"/>
          <w:szCs w:val="24"/>
        </w:rPr>
        <w:t>iliustracijas</w:t>
      </w:r>
      <w:r w:rsidR="00874A6E" w:rsidRPr="00837A51">
        <w:rPr>
          <w:rFonts w:ascii="Times New Roman" w:hAnsi="Times New Roman"/>
          <w:sz w:val="24"/>
          <w:szCs w:val="24"/>
        </w:rPr>
        <w:t>.</w:t>
      </w:r>
    </w:p>
    <w:p w14:paraId="3A9C115B" w14:textId="77777777" w:rsidR="00874A6E" w:rsidRPr="00837A51" w:rsidRDefault="00874A6E" w:rsidP="007D729D">
      <w:pPr>
        <w:spacing w:line="360" w:lineRule="auto"/>
        <w:ind w:left="360" w:right="-1"/>
        <w:jc w:val="both"/>
        <w:rPr>
          <w:rFonts w:ascii="Times New Roman" w:hAnsi="Times New Roman"/>
          <w:sz w:val="24"/>
          <w:szCs w:val="24"/>
        </w:rPr>
      </w:pPr>
      <w:r w:rsidRPr="00837A51">
        <w:rPr>
          <w:rFonts w:ascii="Times New Roman" w:hAnsi="Times New Roman"/>
          <w:sz w:val="24"/>
          <w:szCs w:val="24"/>
        </w:rPr>
        <w:t>Programėlės veikimo žingsniai</w:t>
      </w:r>
    </w:p>
    <w:p w14:paraId="4C6F83B2" w14:textId="0C1861BE" w:rsidR="00400DB2" w:rsidRPr="009B1943" w:rsidRDefault="00874A6E" w:rsidP="009B1943">
      <w:pPr>
        <w:pStyle w:val="Sraopastraipa"/>
        <w:numPr>
          <w:ilvl w:val="0"/>
          <w:numId w:val="17"/>
        </w:numPr>
        <w:spacing w:line="360" w:lineRule="auto"/>
        <w:ind w:right="-1"/>
        <w:jc w:val="both"/>
        <w:rPr>
          <w:rFonts w:ascii="Times New Roman" w:hAnsi="Times New Roman"/>
          <w:sz w:val="24"/>
          <w:szCs w:val="24"/>
        </w:rPr>
      </w:pPr>
      <w:r w:rsidRPr="00837A51">
        <w:rPr>
          <w:rFonts w:ascii="Times New Roman" w:hAnsi="Times New Roman"/>
          <w:sz w:val="24"/>
          <w:szCs w:val="24"/>
        </w:rPr>
        <w:t>Įjungus programėlę atsiranda puslapis, kur</w:t>
      </w:r>
      <w:r w:rsidR="00841D28" w:rsidRPr="00837A51">
        <w:rPr>
          <w:rFonts w:ascii="Times New Roman" w:hAnsi="Times New Roman"/>
          <w:sz w:val="24"/>
          <w:szCs w:val="24"/>
        </w:rPr>
        <w:t>iame yra pateikiami tolimesnės</w:t>
      </w:r>
      <w:r w:rsidRPr="00837A51">
        <w:rPr>
          <w:rFonts w:ascii="Times New Roman" w:hAnsi="Times New Roman"/>
          <w:sz w:val="24"/>
          <w:szCs w:val="24"/>
        </w:rPr>
        <w:t xml:space="preserve"> </w:t>
      </w:r>
      <w:r w:rsidRPr="00355018">
        <w:rPr>
          <w:rFonts w:ascii="Times New Roman" w:hAnsi="Times New Roman"/>
          <w:sz w:val="24"/>
          <w:szCs w:val="24"/>
        </w:rPr>
        <w:t>programėlės eigos variantai (Pav. 6)</w:t>
      </w:r>
      <w:bookmarkStart w:id="86" w:name="_GoBack"/>
      <w:bookmarkEnd w:id="86"/>
      <w:commentRangeStart w:id="87"/>
    </w:p>
    <w:p w14:paraId="6D1C169B" w14:textId="08715970" w:rsidR="00DE6C6E" w:rsidRPr="00837A51" w:rsidRDefault="00841D28" w:rsidP="009B1943">
      <w:pPr>
        <w:pStyle w:val="Sraopastraipa"/>
        <w:numPr>
          <w:ilvl w:val="1"/>
          <w:numId w:val="17"/>
        </w:numPr>
        <w:spacing w:line="360" w:lineRule="auto"/>
        <w:ind w:right="-1"/>
        <w:jc w:val="both"/>
        <w:rPr>
          <w:rFonts w:ascii="Times New Roman" w:hAnsi="Times New Roman"/>
          <w:sz w:val="24"/>
          <w:szCs w:val="24"/>
        </w:rPr>
      </w:pPr>
      <w:r w:rsidRPr="00837A51">
        <w:rPr>
          <w:rFonts w:ascii="Times New Roman" w:hAnsi="Times New Roman"/>
          <w:noProof/>
          <w:sz w:val="24"/>
          <w:szCs w:val="24"/>
          <w:rPrChange w:id="88" w:author="Tomik" w:date="2016-10-02T23:58:00Z">
            <w:rPr>
              <w:rFonts w:ascii="Times New Roman" w:hAnsi="Times New Roman"/>
              <w:noProof/>
              <w:sz w:val="24"/>
              <w:szCs w:val="24"/>
              <w:lang w:val="en-US"/>
            </w:rPr>
          </w:rPrChange>
        </w:rPr>
        <w:t xml:space="preserve">Pasirinkus </w:t>
      </w:r>
      <w:commentRangeEnd w:id="87"/>
      <w:r w:rsidR="00837A51" w:rsidRPr="00837A51">
        <w:rPr>
          <w:rStyle w:val="Komentaronuoroda"/>
        </w:rPr>
        <w:commentReference w:id="87"/>
      </w:r>
      <w:r w:rsidRPr="00837A51">
        <w:rPr>
          <w:rFonts w:ascii="Times New Roman" w:hAnsi="Times New Roman"/>
          <w:noProof/>
          <w:sz w:val="24"/>
          <w:szCs w:val="24"/>
          <w:rPrChange w:id="89" w:author="Tomik" w:date="2016-10-02T23:58:00Z">
            <w:rPr>
              <w:rFonts w:ascii="Times New Roman" w:hAnsi="Times New Roman"/>
              <w:noProof/>
              <w:sz w:val="24"/>
              <w:szCs w:val="24"/>
              <w:lang w:val="en-US"/>
            </w:rPr>
          </w:rPrChange>
        </w:rPr>
        <w:t xml:space="preserve">tolimesnės eigos variantą </w:t>
      </w:r>
      <w:r w:rsidRPr="00837A51">
        <w:rPr>
          <w:rFonts w:ascii="Times New Roman" w:hAnsi="Times New Roman"/>
          <w:noProof/>
          <w:sz w:val="24"/>
          <w:szCs w:val="24"/>
        </w:rPr>
        <w:t>„Ieškoti receptų“</w:t>
      </w:r>
      <w:r w:rsidR="00DE6C6E" w:rsidRPr="00837A51">
        <w:rPr>
          <w:rFonts w:ascii="Times New Roman" w:hAnsi="Times New Roman"/>
          <w:noProof/>
          <w:sz w:val="24"/>
          <w:szCs w:val="24"/>
        </w:rPr>
        <w:t>, pradeda veikti programėlės variklio dalis, kuri atlieka duomenų nuskaitymą iš duomenų bazės. Duomen</w:t>
      </w:r>
      <w:r w:rsidR="00F453D5">
        <w:rPr>
          <w:rFonts w:ascii="Times New Roman" w:hAnsi="Times New Roman"/>
          <w:noProof/>
          <w:sz w:val="24"/>
          <w:szCs w:val="24"/>
        </w:rPr>
        <w:t>y</w:t>
      </w:r>
      <w:r w:rsidR="00DE6C6E" w:rsidRPr="00AB136A">
        <w:rPr>
          <w:rFonts w:ascii="Times New Roman" w:hAnsi="Times New Roman"/>
          <w:noProof/>
          <w:sz w:val="24"/>
          <w:szCs w:val="24"/>
        </w:rPr>
        <w:t xml:space="preserve">s yra nuskaitomi iš </w:t>
      </w:r>
      <w:r w:rsidR="00BD1E8C" w:rsidRPr="00AB136A">
        <w:rPr>
          <w:rFonts w:ascii="Times New Roman" w:hAnsi="Times New Roman"/>
          <w:noProof/>
          <w:sz w:val="24"/>
          <w:szCs w:val="24"/>
        </w:rPr>
        <w:t>dv</w:t>
      </w:r>
      <w:r w:rsidR="00F453D5">
        <w:rPr>
          <w:rFonts w:ascii="Times New Roman" w:hAnsi="Times New Roman"/>
          <w:noProof/>
          <w:sz w:val="24"/>
          <w:szCs w:val="24"/>
        </w:rPr>
        <w:t>iejų</w:t>
      </w:r>
      <w:r w:rsidR="00BD1E8C" w:rsidRPr="00837A51">
        <w:rPr>
          <w:rFonts w:ascii="Times New Roman" w:hAnsi="Times New Roman"/>
          <w:noProof/>
          <w:sz w:val="24"/>
          <w:szCs w:val="24"/>
        </w:rPr>
        <w:t xml:space="preserve"> duomenų bazių: pirmosios</w:t>
      </w:r>
      <w:r w:rsidR="00DE6C6E" w:rsidRPr="00837A51">
        <w:rPr>
          <w:rFonts w:ascii="Times New Roman" w:hAnsi="Times New Roman"/>
          <w:noProof/>
          <w:sz w:val="24"/>
          <w:szCs w:val="24"/>
        </w:rPr>
        <w:t xml:space="preserve">, kurioje yra patalpinti </w:t>
      </w:r>
      <w:r w:rsidR="00BD1E8C" w:rsidRPr="00837A51">
        <w:rPr>
          <w:rFonts w:ascii="Times New Roman" w:hAnsi="Times New Roman"/>
          <w:noProof/>
          <w:sz w:val="24"/>
          <w:szCs w:val="24"/>
        </w:rPr>
        <w:t>galimi produktai</w:t>
      </w:r>
      <w:r w:rsidR="009B1943">
        <w:rPr>
          <w:rFonts w:ascii="Times New Roman" w:hAnsi="Times New Roman"/>
          <w:noProof/>
          <w:sz w:val="24"/>
          <w:szCs w:val="24"/>
        </w:rPr>
        <w:t>.</w:t>
      </w:r>
      <w:r w:rsidR="00BD1E8C" w:rsidRPr="00837A51">
        <w:rPr>
          <w:rFonts w:ascii="Times New Roman" w:hAnsi="Times New Roman"/>
          <w:noProof/>
          <w:sz w:val="24"/>
          <w:szCs w:val="24"/>
        </w:rPr>
        <w:t xml:space="preserve"> ir antrosios, kurioje yra patalpinti galimi receptai.</w:t>
      </w:r>
      <w:r w:rsidR="00DE6C6E" w:rsidRPr="00837A51">
        <w:rPr>
          <w:rFonts w:ascii="Times New Roman" w:hAnsi="Times New Roman"/>
          <w:noProof/>
          <w:sz w:val="24"/>
          <w:szCs w:val="24"/>
        </w:rPr>
        <w:t xml:space="preserve"> Tuomet nuskaityti produktai yra pateikiami vartotojui </w:t>
      </w:r>
      <w:r w:rsidR="00BD1E8C" w:rsidRPr="00837A51">
        <w:rPr>
          <w:rFonts w:ascii="Times New Roman" w:hAnsi="Times New Roman"/>
          <w:noProof/>
          <w:sz w:val="24"/>
          <w:szCs w:val="24"/>
        </w:rPr>
        <w:t xml:space="preserve">su galimybe pažymeti turimus produktus </w:t>
      </w:r>
      <w:r w:rsidR="00DE6C6E" w:rsidRPr="00837A51">
        <w:rPr>
          <w:rFonts w:ascii="Times New Roman" w:hAnsi="Times New Roman"/>
          <w:noProof/>
          <w:sz w:val="24"/>
          <w:szCs w:val="24"/>
        </w:rPr>
        <w:t>(Pav. 7).</w:t>
      </w:r>
      <w:r w:rsidR="00BD1E8C" w:rsidRPr="00837A51">
        <w:rPr>
          <w:rFonts w:ascii="Times New Roman" w:hAnsi="Times New Roman"/>
          <w:noProof/>
          <w:sz w:val="24"/>
          <w:szCs w:val="24"/>
        </w:rPr>
        <w:t xml:space="preserve"> </w:t>
      </w:r>
    </w:p>
    <w:p w14:paraId="699C3B6E" w14:textId="77777777" w:rsidR="001A51BD" w:rsidRPr="00837A51" w:rsidRDefault="00400DB2" w:rsidP="009B1943">
      <w:pPr>
        <w:pStyle w:val="Sraopastraipa"/>
        <w:numPr>
          <w:ilvl w:val="1"/>
          <w:numId w:val="17"/>
        </w:numPr>
        <w:spacing w:line="360" w:lineRule="auto"/>
        <w:ind w:right="-1"/>
        <w:jc w:val="both"/>
        <w:rPr>
          <w:rFonts w:ascii="Times New Roman" w:hAnsi="Times New Roman"/>
          <w:sz w:val="24"/>
          <w:szCs w:val="24"/>
        </w:rPr>
      </w:pPr>
      <w:r w:rsidRPr="00837A51">
        <w:rPr>
          <w:rFonts w:ascii="Times New Roman" w:hAnsi="Times New Roman"/>
          <w:noProof/>
          <w:sz w:val="24"/>
          <w:szCs w:val="24"/>
        </w:rPr>
        <w:t>Pasirinkus tolimesnės eigos variantą „Receptų sąrašas“, yra pateikimas jau turimų receptų sąrašas (Pav.</w:t>
      </w:r>
      <w:r w:rsidR="001A51BD" w:rsidRPr="00837A51">
        <w:rPr>
          <w:rFonts w:ascii="Times New Roman" w:hAnsi="Times New Roman"/>
          <w:noProof/>
          <w:sz w:val="24"/>
          <w:szCs w:val="24"/>
        </w:rPr>
        <w:t xml:space="preserve"> 10</w:t>
      </w:r>
      <w:r w:rsidRPr="00837A51">
        <w:rPr>
          <w:rFonts w:ascii="Times New Roman" w:hAnsi="Times New Roman"/>
          <w:noProof/>
          <w:sz w:val="24"/>
          <w:szCs w:val="24"/>
        </w:rPr>
        <w:t>)</w:t>
      </w:r>
    </w:p>
    <w:p w14:paraId="29A0E65F" w14:textId="77777777" w:rsidR="00DE6C6E" w:rsidRPr="00837A51" w:rsidRDefault="00BD1E8C" w:rsidP="007D729D">
      <w:pPr>
        <w:pStyle w:val="Sraopastraipa"/>
        <w:numPr>
          <w:ilvl w:val="0"/>
          <w:numId w:val="17"/>
        </w:numPr>
        <w:spacing w:line="360" w:lineRule="auto"/>
        <w:ind w:right="-1"/>
        <w:jc w:val="both"/>
        <w:rPr>
          <w:rFonts w:ascii="Times New Roman" w:hAnsi="Times New Roman"/>
          <w:sz w:val="24"/>
          <w:szCs w:val="24"/>
        </w:rPr>
      </w:pPr>
      <w:r w:rsidRPr="00837A51">
        <w:rPr>
          <w:rFonts w:ascii="Times New Roman" w:hAnsi="Times New Roman"/>
          <w:sz w:val="24"/>
          <w:szCs w:val="24"/>
        </w:rPr>
        <w:t>Pasirinkus tolimesnės eigos variantą „Toliau“ pradeda veikti programėlės variklio dalis, kuri pagal vartotojo sužymėtus produktus suranda visus įmanomus receptus (nuskaitytus iš receptų duomenų bazės), kurių pagaminimui yra reikalingi sužymėti produktai.</w:t>
      </w:r>
      <w:r w:rsidR="005322B4" w:rsidRPr="00837A51">
        <w:rPr>
          <w:rFonts w:ascii="Times New Roman" w:hAnsi="Times New Roman"/>
          <w:sz w:val="24"/>
          <w:szCs w:val="24"/>
        </w:rPr>
        <w:t xml:space="preserve"> Surastų</w:t>
      </w:r>
      <w:r w:rsidRPr="00837A51">
        <w:rPr>
          <w:rFonts w:ascii="Times New Roman" w:hAnsi="Times New Roman"/>
          <w:sz w:val="24"/>
          <w:szCs w:val="24"/>
        </w:rPr>
        <w:t xml:space="preserve"> </w:t>
      </w:r>
      <w:r w:rsidR="005322B4" w:rsidRPr="00837A51">
        <w:rPr>
          <w:rFonts w:ascii="Times New Roman" w:hAnsi="Times New Roman"/>
          <w:sz w:val="24"/>
          <w:szCs w:val="24"/>
        </w:rPr>
        <w:t>receptų sąrašas yra pateikiamas vartotojui (Pav.</w:t>
      </w:r>
      <w:r w:rsidR="00F16E38" w:rsidRPr="00837A51">
        <w:rPr>
          <w:rFonts w:ascii="Times New Roman" w:hAnsi="Times New Roman"/>
          <w:sz w:val="24"/>
          <w:szCs w:val="24"/>
        </w:rPr>
        <w:t xml:space="preserve"> 8</w:t>
      </w:r>
      <w:r w:rsidR="005322B4" w:rsidRPr="00837A51">
        <w:rPr>
          <w:rFonts w:ascii="Times New Roman" w:hAnsi="Times New Roman"/>
          <w:sz w:val="24"/>
          <w:szCs w:val="24"/>
        </w:rPr>
        <w:t>)</w:t>
      </w:r>
    </w:p>
    <w:p w14:paraId="1CB28436" w14:textId="77777777" w:rsidR="005322B4" w:rsidRPr="00837A51" w:rsidRDefault="005322B4" w:rsidP="007D729D">
      <w:pPr>
        <w:pStyle w:val="Sraopastraipa"/>
        <w:numPr>
          <w:ilvl w:val="0"/>
          <w:numId w:val="17"/>
        </w:numPr>
        <w:spacing w:line="360" w:lineRule="auto"/>
        <w:ind w:right="-1"/>
        <w:jc w:val="both"/>
        <w:rPr>
          <w:rFonts w:ascii="Times New Roman" w:hAnsi="Times New Roman"/>
          <w:sz w:val="24"/>
          <w:szCs w:val="24"/>
        </w:rPr>
      </w:pPr>
      <w:r w:rsidRPr="00837A51">
        <w:rPr>
          <w:rFonts w:ascii="Times New Roman" w:hAnsi="Times New Roman"/>
          <w:sz w:val="24"/>
          <w:szCs w:val="24"/>
        </w:rPr>
        <w:t>Pažymėjus kurį nors vieną iš galimų receptų ir pasirinkus tolimesnės eigos variantą „Toliau“, programėlė įjungia puslapį, kuriame yra pateiktas išsamus pasirinkto recepto aprašymas su iliustracija (Pav.</w:t>
      </w:r>
      <w:r w:rsidR="001A51BD" w:rsidRPr="00837A51">
        <w:rPr>
          <w:rFonts w:ascii="Times New Roman" w:hAnsi="Times New Roman"/>
          <w:sz w:val="24"/>
          <w:szCs w:val="24"/>
        </w:rPr>
        <w:t xml:space="preserve"> 9</w:t>
      </w:r>
      <w:r w:rsidRPr="00837A51">
        <w:rPr>
          <w:rFonts w:ascii="Times New Roman" w:hAnsi="Times New Roman"/>
          <w:sz w:val="24"/>
          <w:szCs w:val="24"/>
        </w:rPr>
        <w:t>)</w:t>
      </w:r>
    </w:p>
    <w:p w14:paraId="0786B9DA" w14:textId="77777777" w:rsidR="00400DB2" w:rsidRPr="00837A51" w:rsidRDefault="00400DB2" w:rsidP="007D729D">
      <w:pPr>
        <w:pStyle w:val="Sraopastraipa"/>
        <w:numPr>
          <w:ilvl w:val="0"/>
          <w:numId w:val="17"/>
        </w:numPr>
        <w:spacing w:line="360" w:lineRule="auto"/>
        <w:ind w:right="-1"/>
        <w:jc w:val="both"/>
        <w:rPr>
          <w:rFonts w:ascii="Times New Roman" w:hAnsi="Times New Roman"/>
          <w:sz w:val="24"/>
          <w:szCs w:val="24"/>
        </w:rPr>
      </w:pPr>
    </w:p>
    <w:p w14:paraId="56949671" w14:textId="77777777" w:rsidR="00400DB2" w:rsidRPr="00837A51" w:rsidRDefault="00400DB2" w:rsidP="007D729D">
      <w:pPr>
        <w:pStyle w:val="Sraopastraipa"/>
        <w:numPr>
          <w:ilvl w:val="0"/>
          <w:numId w:val="20"/>
        </w:numPr>
        <w:spacing w:line="360" w:lineRule="auto"/>
        <w:ind w:right="-1"/>
        <w:jc w:val="both"/>
        <w:rPr>
          <w:rFonts w:ascii="Times New Roman" w:hAnsi="Times New Roman"/>
          <w:sz w:val="24"/>
          <w:szCs w:val="24"/>
        </w:rPr>
      </w:pPr>
      <w:r w:rsidRPr="00837A51">
        <w:rPr>
          <w:rFonts w:ascii="Times New Roman" w:hAnsi="Times New Roman"/>
          <w:sz w:val="24"/>
          <w:szCs w:val="24"/>
        </w:rPr>
        <w:t>Pasirinkus tolimesnės eigos variantą „Pridėti į sąrašą“, receptas bus pridėtas į jau turimų receptų sąrašą.</w:t>
      </w:r>
      <w:r w:rsidR="006C2A45" w:rsidRPr="00837A51">
        <w:rPr>
          <w:rFonts w:ascii="Times New Roman" w:hAnsi="Times New Roman"/>
          <w:sz w:val="24"/>
          <w:szCs w:val="24"/>
        </w:rPr>
        <w:t xml:space="preserve"> (Pav.</w:t>
      </w:r>
      <w:r w:rsidR="001A51BD" w:rsidRPr="00837A51">
        <w:rPr>
          <w:rFonts w:ascii="Times New Roman" w:hAnsi="Times New Roman"/>
          <w:sz w:val="24"/>
          <w:szCs w:val="24"/>
        </w:rPr>
        <w:t xml:space="preserve"> 10</w:t>
      </w:r>
      <w:r w:rsidR="006C2A45" w:rsidRPr="00837A51">
        <w:rPr>
          <w:rFonts w:ascii="Times New Roman" w:hAnsi="Times New Roman"/>
          <w:sz w:val="24"/>
          <w:szCs w:val="24"/>
        </w:rPr>
        <w:t>)</w:t>
      </w:r>
    </w:p>
    <w:p w14:paraId="1D5C5A60" w14:textId="2E27352B" w:rsidR="00400DB2" w:rsidRPr="00AB136A" w:rsidRDefault="00400DB2" w:rsidP="007D729D">
      <w:pPr>
        <w:pStyle w:val="Sraopastraipa"/>
        <w:numPr>
          <w:ilvl w:val="0"/>
          <w:numId w:val="20"/>
        </w:numPr>
        <w:spacing w:line="360" w:lineRule="auto"/>
        <w:ind w:right="-1"/>
        <w:jc w:val="both"/>
        <w:rPr>
          <w:rFonts w:ascii="Times New Roman" w:hAnsi="Times New Roman"/>
          <w:sz w:val="24"/>
          <w:szCs w:val="24"/>
        </w:rPr>
      </w:pPr>
      <w:r w:rsidRPr="00837A51">
        <w:rPr>
          <w:rFonts w:ascii="Times New Roman" w:hAnsi="Times New Roman"/>
          <w:sz w:val="24"/>
          <w:szCs w:val="24"/>
        </w:rPr>
        <w:t>Pasirinkus tolimesnės eigos variantą „Grįžti į pradži</w:t>
      </w:r>
      <w:r w:rsidR="009B1943">
        <w:rPr>
          <w:rFonts w:ascii="Times New Roman" w:hAnsi="Times New Roman"/>
          <w:sz w:val="24"/>
          <w:szCs w:val="24"/>
        </w:rPr>
        <w:t>ą</w:t>
      </w:r>
      <w:r w:rsidRPr="00837A51">
        <w:rPr>
          <w:rFonts w:ascii="Times New Roman" w:hAnsi="Times New Roman"/>
          <w:sz w:val="24"/>
          <w:szCs w:val="24"/>
        </w:rPr>
        <w:t>“, programėlė įjungs patį pirmąjį puslapį</w:t>
      </w:r>
      <w:r w:rsidR="006C2A45" w:rsidRPr="00AB136A">
        <w:rPr>
          <w:rFonts w:ascii="Times New Roman" w:hAnsi="Times New Roman"/>
          <w:sz w:val="24"/>
          <w:szCs w:val="24"/>
        </w:rPr>
        <w:t xml:space="preserve"> (Pav.</w:t>
      </w:r>
      <w:r w:rsidR="001A51BD" w:rsidRPr="00AB136A">
        <w:rPr>
          <w:rFonts w:ascii="Times New Roman" w:hAnsi="Times New Roman"/>
          <w:sz w:val="24"/>
          <w:szCs w:val="24"/>
        </w:rPr>
        <w:t xml:space="preserve"> 6</w:t>
      </w:r>
      <w:r w:rsidR="006C2A45" w:rsidRPr="00AB136A">
        <w:rPr>
          <w:rFonts w:ascii="Times New Roman" w:hAnsi="Times New Roman"/>
          <w:sz w:val="24"/>
          <w:szCs w:val="24"/>
        </w:rPr>
        <w:t>)</w:t>
      </w:r>
    </w:p>
    <w:p w14:paraId="7B03C8DF" w14:textId="77777777" w:rsidR="00841D28" w:rsidRPr="00837A51" w:rsidRDefault="00841D28" w:rsidP="007D729D">
      <w:pPr>
        <w:spacing w:line="360" w:lineRule="auto"/>
        <w:ind w:right="-1"/>
        <w:jc w:val="both"/>
        <w:rPr>
          <w:rFonts w:ascii="Times New Roman" w:hAnsi="Times New Roman"/>
          <w:sz w:val="24"/>
          <w:szCs w:val="24"/>
        </w:rPr>
      </w:pPr>
    </w:p>
    <w:p w14:paraId="5B3E1576" w14:textId="77777777" w:rsidR="00841D28" w:rsidRPr="00837A51" w:rsidRDefault="00474DF6" w:rsidP="007D729D">
      <w:pPr>
        <w:spacing w:line="360" w:lineRule="auto"/>
        <w:ind w:right="-1"/>
        <w:jc w:val="both"/>
        <w:rPr>
          <w:rFonts w:ascii="Times New Roman" w:hAnsi="Times New Roman"/>
          <w:sz w:val="24"/>
          <w:szCs w:val="24"/>
        </w:rPr>
      </w:pPr>
      <w:r w:rsidRPr="00B11305">
        <w:rPr>
          <w:rFonts w:ascii="Times New Roman" w:hAnsi="Times New Roman"/>
          <w:noProof/>
          <w:sz w:val="24"/>
          <w:szCs w:val="24"/>
          <w:lang w:eastAsia="lt-LT"/>
        </w:rPr>
        <w:lastRenderedPageBreak/>
        <w:drawing>
          <wp:anchor distT="0" distB="0" distL="114300" distR="114300" simplePos="0" relativeHeight="251701248" behindDoc="1" locked="0" layoutInCell="1" allowOverlap="1" wp14:anchorId="4AF8DDB6" wp14:editId="485E74B8">
            <wp:simplePos x="0" y="0"/>
            <wp:positionH relativeFrom="column">
              <wp:posOffset>-81915</wp:posOffset>
            </wp:positionH>
            <wp:positionV relativeFrom="paragraph">
              <wp:posOffset>391160</wp:posOffset>
            </wp:positionV>
            <wp:extent cx="1943100" cy="3743325"/>
            <wp:effectExtent l="0" t="0" r="0" b="9525"/>
            <wp:wrapTight wrapText="bothSides">
              <wp:wrapPolygon edited="0">
                <wp:start x="0" y="0"/>
                <wp:lineTo x="0" y="21545"/>
                <wp:lineTo x="21388" y="21545"/>
                <wp:lineTo x="21388" y="0"/>
                <wp:lineTo x="0" y="0"/>
              </wp:wrapPolygon>
            </wp:wrapTight>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MD aprasui (6).png"/>
                    <pic:cNvPicPr/>
                  </pic:nvPicPr>
                  <pic:blipFill>
                    <a:blip r:embed="rId15">
                      <a:extLst>
                        <a:ext uri="{28A0092B-C50C-407E-A947-70E740481C1C}">
                          <a14:useLocalDpi xmlns:a14="http://schemas.microsoft.com/office/drawing/2010/main" val="0"/>
                        </a:ext>
                      </a:extLst>
                    </a:blip>
                    <a:stretch>
                      <a:fillRect/>
                    </a:stretch>
                  </pic:blipFill>
                  <pic:spPr>
                    <a:xfrm>
                      <a:off x="0" y="0"/>
                      <a:ext cx="1943100" cy="3743325"/>
                    </a:xfrm>
                    <a:prstGeom prst="rect">
                      <a:avLst/>
                    </a:prstGeom>
                  </pic:spPr>
                </pic:pic>
              </a:graphicData>
            </a:graphic>
            <wp14:sizeRelH relativeFrom="page">
              <wp14:pctWidth>0</wp14:pctWidth>
            </wp14:sizeRelH>
            <wp14:sizeRelV relativeFrom="page">
              <wp14:pctHeight>0</wp14:pctHeight>
            </wp14:sizeRelV>
          </wp:anchor>
        </w:drawing>
      </w:r>
    </w:p>
    <w:p w14:paraId="77CA32D8" w14:textId="77777777" w:rsidR="00841D28" w:rsidRPr="00AB136A" w:rsidRDefault="00841D28" w:rsidP="007D729D">
      <w:pPr>
        <w:spacing w:line="360" w:lineRule="auto"/>
        <w:ind w:right="-1"/>
        <w:jc w:val="both"/>
        <w:rPr>
          <w:rFonts w:ascii="Times New Roman" w:hAnsi="Times New Roman"/>
          <w:sz w:val="24"/>
          <w:szCs w:val="24"/>
        </w:rPr>
      </w:pPr>
    </w:p>
    <w:p w14:paraId="230D86A6" w14:textId="77777777" w:rsidR="00841D28" w:rsidRPr="00837A51" w:rsidRDefault="00474DF6" w:rsidP="007D729D">
      <w:pPr>
        <w:spacing w:line="360" w:lineRule="auto"/>
        <w:ind w:right="-1"/>
        <w:jc w:val="both"/>
        <w:rPr>
          <w:rFonts w:ascii="Times New Roman" w:hAnsi="Times New Roman"/>
          <w:sz w:val="24"/>
          <w:szCs w:val="24"/>
        </w:rPr>
      </w:pPr>
      <w:r w:rsidRPr="00B11305">
        <w:rPr>
          <w:rFonts w:ascii="Times New Roman" w:hAnsi="Times New Roman"/>
          <w:noProof/>
          <w:sz w:val="24"/>
          <w:szCs w:val="24"/>
          <w:lang w:eastAsia="lt-LT"/>
        </w:rPr>
        <mc:AlternateContent>
          <mc:Choice Requires="wps">
            <w:drawing>
              <wp:anchor distT="45720" distB="45720" distL="114300" distR="114300" simplePos="0" relativeHeight="251679744" behindDoc="0" locked="0" layoutInCell="1" allowOverlap="1" wp14:anchorId="6AB09C5F" wp14:editId="146BC713">
                <wp:simplePos x="0" y="0"/>
                <wp:positionH relativeFrom="column">
                  <wp:posOffset>1497965</wp:posOffset>
                </wp:positionH>
                <wp:positionV relativeFrom="paragraph">
                  <wp:posOffset>220980</wp:posOffset>
                </wp:positionV>
                <wp:extent cx="2360930" cy="1082040"/>
                <wp:effectExtent l="0" t="0" r="2032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82040"/>
                        </a:xfrm>
                        <a:prstGeom prst="rect">
                          <a:avLst/>
                        </a:prstGeom>
                        <a:solidFill>
                          <a:srgbClr val="FFFFFF"/>
                        </a:solidFill>
                        <a:ln w="9525">
                          <a:solidFill>
                            <a:srgbClr val="000000"/>
                          </a:solidFill>
                          <a:miter lim="800000"/>
                          <a:headEnd/>
                          <a:tailEnd/>
                        </a:ln>
                      </wps:spPr>
                      <wps:txbx>
                        <w:txbxContent>
                          <w:p w14:paraId="460830E8" w14:textId="77777777" w:rsidR="00837A51" w:rsidRDefault="00837A51">
                            <w:r>
                              <w:t xml:space="preserve">Paspaudus mygtuką „Ieškoti receptų“, yra įjungiamas puslapis (Pav. 7). Paspaudus mygtuką „Receptų sąrašas, yra įjungiamas puslapis (Pav.).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031" type="#_x0000_t202" style="position:absolute;left:0;text-align:left;margin-left:117.95pt;margin-top:17.4pt;width:185.9pt;height:85.2pt;z-index:2516797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9MWKQIAAE4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">
                <v:textbox>
                  <w:txbxContent>
                    <w:p w14:paraId="460830E8" w14:textId="77777777" w:rsidR="00837A51" w:rsidRDefault="00837A51">
                      <w:r>
                        <w:t xml:space="preserve">Paspaudus mygtuką „Ieškoti receptų“, yra įjungiamas puslapis (Pav. 7). Paspaudus mygtuką „Receptų sąrašas, yra įjungiamas puslapis (Pav.). </w:t>
                      </w:r>
                    </w:p>
                  </w:txbxContent>
                </v:textbox>
                <w10:wrap type="square"/>
              </v:shape>
            </w:pict>
          </mc:Fallback>
        </mc:AlternateContent>
      </w:r>
    </w:p>
    <w:p w14:paraId="58F363A6" w14:textId="77777777" w:rsidR="00841D28" w:rsidRPr="00837A51" w:rsidRDefault="00474DF6" w:rsidP="007D729D">
      <w:pPr>
        <w:spacing w:line="360" w:lineRule="auto"/>
        <w:ind w:right="-1"/>
        <w:jc w:val="both"/>
        <w:rPr>
          <w:rFonts w:ascii="Times New Roman" w:hAnsi="Times New Roman"/>
          <w:sz w:val="24"/>
          <w:szCs w:val="24"/>
        </w:rPr>
      </w:pPr>
      <w:r w:rsidRPr="00B11305">
        <w:rPr>
          <w:noProof/>
          <w:lang w:eastAsia="lt-LT"/>
        </w:rPr>
        <mc:AlternateContent>
          <mc:Choice Requires="wps">
            <w:drawing>
              <wp:anchor distT="0" distB="0" distL="114300" distR="114300" simplePos="0" relativeHeight="251677696" behindDoc="0" locked="0" layoutInCell="1" allowOverlap="1" wp14:anchorId="05C0E039" wp14:editId="5366A6A6">
                <wp:simplePos x="0" y="0"/>
                <wp:positionH relativeFrom="column">
                  <wp:posOffset>274320</wp:posOffset>
                </wp:positionH>
                <wp:positionV relativeFrom="paragraph">
                  <wp:posOffset>5715</wp:posOffset>
                </wp:positionV>
                <wp:extent cx="746760" cy="186690"/>
                <wp:effectExtent l="0" t="0" r="15240" b="22860"/>
                <wp:wrapNone/>
                <wp:docPr id="20" name="Arrow: Left 20"/>
                <wp:cNvGraphicFramePr/>
                <a:graphic xmlns:a="http://schemas.openxmlformats.org/drawingml/2006/main">
                  <a:graphicData uri="http://schemas.microsoft.com/office/word/2010/wordprocessingShape">
                    <wps:wsp>
                      <wps:cNvSpPr/>
                      <wps:spPr>
                        <a:xfrm>
                          <a:off x="0" y="0"/>
                          <a:ext cx="746760" cy="18669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578EAC0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0" o:spid="_x0000_s1026" type="#_x0000_t66" style="position:absolute;margin-left:21.6pt;margin-top:.45pt;width:58.8pt;height:14.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" adj="2700" fillcolor="black [3200]" strokecolor="black [1600]" strokeweight="2pt"/>
            </w:pict>
          </mc:Fallback>
        </mc:AlternateContent>
      </w:r>
    </w:p>
    <w:p w14:paraId="0C42ACE0" w14:textId="77777777" w:rsidR="00841D28" w:rsidRPr="00837A51" w:rsidRDefault="00474DF6" w:rsidP="007D729D">
      <w:pPr>
        <w:spacing w:line="360" w:lineRule="auto"/>
        <w:ind w:right="-1"/>
        <w:jc w:val="both"/>
        <w:rPr>
          <w:rFonts w:ascii="Times New Roman" w:hAnsi="Times New Roman"/>
          <w:sz w:val="24"/>
          <w:szCs w:val="24"/>
        </w:rPr>
      </w:pPr>
      <w:r w:rsidRPr="00B11305">
        <w:rPr>
          <w:noProof/>
          <w:lang w:eastAsia="lt-LT"/>
        </w:rPr>
        <mc:AlternateContent>
          <mc:Choice Requires="wps">
            <w:drawing>
              <wp:anchor distT="0" distB="0" distL="114300" distR="114300" simplePos="0" relativeHeight="251678720" behindDoc="0" locked="0" layoutInCell="1" allowOverlap="1" wp14:anchorId="24141422" wp14:editId="3155306C">
                <wp:simplePos x="0" y="0"/>
                <wp:positionH relativeFrom="column">
                  <wp:posOffset>281940</wp:posOffset>
                </wp:positionH>
                <wp:positionV relativeFrom="paragraph">
                  <wp:posOffset>56515</wp:posOffset>
                </wp:positionV>
                <wp:extent cx="746760" cy="186690"/>
                <wp:effectExtent l="0" t="0" r="15240" b="22860"/>
                <wp:wrapNone/>
                <wp:docPr id="26" name="Arrow: Left 26"/>
                <wp:cNvGraphicFramePr/>
                <a:graphic xmlns:a="http://schemas.openxmlformats.org/drawingml/2006/main">
                  <a:graphicData uri="http://schemas.microsoft.com/office/word/2010/wordprocessingShape">
                    <wps:wsp>
                      <wps:cNvSpPr/>
                      <wps:spPr>
                        <a:xfrm>
                          <a:off x="0" y="0"/>
                          <a:ext cx="746760" cy="18669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7F79EA33" id="Arrow: Left 26" o:spid="_x0000_s1026" type="#_x0000_t66" style="position:absolute;margin-left:22.2pt;margin-top:4.45pt;width:58.8pt;height:14.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" adj="2700" fillcolor="black [3200]" strokecolor="black [1600]" strokeweight="2pt"/>
            </w:pict>
          </mc:Fallback>
        </mc:AlternateContent>
      </w:r>
    </w:p>
    <w:p w14:paraId="74EED17B" w14:textId="77777777" w:rsidR="00841D28" w:rsidRPr="00AB136A" w:rsidRDefault="00841D28" w:rsidP="007D729D">
      <w:pPr>
        <w:spacing w:line="360" w:lineRule="auto"/>
        <w:ind w:right="-1"/>
        <w:jc w:val="both"/>
        <w:rPr>
          <w:rFonts w:ascii="Times New Roman" w:hAnsi="Times New Roman"/>
          <w:sz w:val="24"/>
          <w:szCs w:val="24"/>
        </w:rPr>
      </w:pPr>
    </w:p>
    <w:p w14:paraId="08E76029" w14:textId="77777777" w:rsidR="00841D28" w:rsidRPr="00837A51" w:rsidRDefault="00841D28" w:rsidP="007D729D">
      <w:pPr>
        <w:spacing w:line="360" w:lineRule="auto"/>
        <w:ind w:right="-1"/>
        <w:jc w:val="both"/>
        <w:rPr>
          <w:rFonts w:ascii="Times New Roman" w:hAnsi="Times New Roman"/>
          <w:sz w:val="24"/>
          <w:szCs w:val="24"/>
        </w:rPr>
      </w:pPr>
    </w:p>
    <w:p w14:paraId="2F60BDC4" w14:textId="77777777" w:rsidR="00841D28" w:rsidRPr="00837A51" w:rsidRDefault="00841D28" w:rsidP="007D729D">
      <w:pPr>
        <w:spacing w:line="360" w:lineRule="auto"/>
        <w:ind w:right="-1"/>
        <w:jc w:val="both"/>
        <w:rPr>
          <w:rFonts w:ascii="Times New Roman" w:hAnsi="Times New Roman"/>
          <w:sz w:val="24"/>
          <w:szCs w:val="24"/>
        </w:rPr>
      </w:pPr>
    </w:p>
    <w:p w14:paraId="2D5CDCE0" w14:textId="77777777" w:rsidR="00841D28" w:rsidRPr="00837A51" w:rsidRDefault="006C2A45" w:rsidP="007D729D">
      <w:pPr>
        <w:spacing w:line="360" w:lineRule="auto"/>
        <w:ind w:right="-1"/>
        <w:jc w:val="both"/>
        <w:rPr>
          <w:rFonts w:ascii="Times New Roman" w:hAnsi="Times New Roman"/>
          <w:sz w:val="24"/>
          <w:szCs w:val="24"/>
        </w:rPr>
      </w:pPr>
      <w:r w:rsidRPr="00B11305">
        <w:rPr>
          <w:rFonts w:ascii="Times New Roman" w:hAnsi="Times New Roman"/>
          <w:noProof/>
          <w:sz w:val="24"/>
          <w:szCs w:val="24"/>
          <w:lang w:eastAsia="lt-LT"/>
        </w:rPr>
        <mc:AlternateContent>
          <mc:Choice Requires="wps">
            <w:drawing>
              <wp:anchor distT="45720" distB="45720" distL="114300" distR="114300" simplePos="0" relativeHeight="251686912" behindDoc="0" locked="0" layoutInCell="1" allowOverlap="1" wp14:anchorId="2C2F716F" wp14:editId="331F6CC4">
                <wp:simplePos x="0" y="0"/>
                <wp:positionH relativeFrom="column">
                  <wp:posOffset>1413510</wp:posOffset>
                </wp:positionH>
                <wp:positionV relativeFrom="paragraph">
                  <wp:posOffset>3270250</wp:posOffset>
                </wp:positionV>
                <wp:extent cx="2360930" cy="518160"/>
                <wp:effectExtent l="0" t="0" r="20320" b="1524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18160"/>
                        </a:xfrm>
                        <a:prstGeom prst="rect">
                          <a:avLst/>
                        </a:prstGeom>
                        <a:solidFill>
                          <a:srgbClr val="FFFFFF"/>
                        </a:solidFill>
                        <a:ln w="9525">
                          <a:solidFill>
                            <a:srgbClr val="000000"/>
                          </a:solidFill>
                          <a:miter lim="800000"/>
                          <a:headEnd/>
                          <a:tailEnd/>
                        </a:ln>
                      </wps:spPr>
                      <wps:txbx>
                        <w:txbxContent>
                          <w:p w14:paraId="6755EE69" w14:textId="627DA5E3" w:rsidR="00837A51" w:rsidRDefault="00837A51">
                            <w:r>
                              <w:t>Galimyb</w:t>
                            </w:r>
                            <w:r w:rsidR="009B1943">
                              <w:t>ė</w:t>
                            </w:r>
                            <w:r>
                              <w:t xml:space="preserve"> pasirinkti turimus produktus.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left:0;text-align:left;margin-left:111.3pt;margin-top:257.5pt;width:185.9pt;height:40.8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">
                <v:textbox>
                  <w:txbxContent>
                    <w:p w14:paraId="6755EE69" w14:textId="627DA5E3" w:rsidR="00837A51" w:rsidRDefault="00837A51">
                      <w:r>
                        <w:t>Galimyb</w:t>
                      </w:r>
                      <w:r w:rsidR="009B1943">
                        <w:t>ė</w:t>
                      </w:r>
                      <w:r>
                        <w:t xml:space="preserve"> pasirinkti turimus produktus.</w:t>
                      </w:r>
                    </w:p>
                  </w:txbxContent>
                </v:textbox>
                <w10:wrap type="square"/>
              </v:shape>
            </w:pict>
          </mc:Fallback>
        </mc:AlternateContent>
      </w:r>
      <w:r w:rsidRPr="00837A51">
        <w:rPr>
          <w:noProof/>
          <w:lang w:eastAsia="lt-LT"/>
          <w:rPrChange w:id="90" w:author="Tomik" w:date="2016-10-02T23:58:00Z">
            <w:rPr>
              <w:noProof/>
              <w:lang w:eastAsia="lt-LT"/>
            </w:rPr>
          </w:rPrChange>
        </w:rPr>
        <mc:AlternateContent>
          <mc:Choice Requires="wps">
            <w:drawing>
              <wp:anchor distT="0" distB="0" distL="114300" distR="114300" simplePos="0" relativeHeight="251685888" behindDoc="0" locked="0" layoutInCell="1" allowOverlap="1" wp14:anchorId="579C72F1" wp14:editId="27F27C4A">
                <wp:simplePos x="0" y="0"/>
                <wp:positionH relativeFrom="column">
                  <wp:posOffset>278130</wp:posOffset>
                </wp:positionH>
                <wp:positionV relativeFrom="paragraph">
                  <wp:posOffset>4860925</wp:posOffset>
                </wp:positionV>
                <wp:extent cx="746760" cy="186690"/>
                <wp:effectExtent l="0" t="0" r="15240" b="22860"/>
                <wp:wrapNone/>
                <wp:docPr id="192" name="Arrow: Left 192"/>
                <wp:cNvGraphicFramePr/>
                <a:graphic xmlns:a="http://schemas.openxmlformats.org/drawingml/2006/main">
                  <a:graphicData uri="http://schemas.microsoft.com/office/word/2010/wordprocessingShape">
                    <wps:wsp>
                      <wps:cNvSpPr/>
                      <wps:spPr>
                        <a:xfrm>
                          <a:off x="0" y="0"/>
                          <a:ext cx="746760" cy="18669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4A2CFF1D" id="Arrow: Left 192" o:spid="_x0000_s1026" type="#_x0000_t66" style="position:absolute;margin-left:21.9pt;margin-top:382.75pt;width:58.8pt;height:14.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" adj="2700" fillcolor="black [3200]" strokecolor="black [1600]" strokeweight="2pt"/>
            </w:pict>
          </mc:Fallback>
        </mc:AlternateContent>
      </w:r>
      <w:r w:rsidRPr="00837A51">
        <w:rPr>
          <w:noProof/>
          <w:lang w:eastAsia="lt-LT"/>
          <w:rPrChange w:id="91" w:author="Tomik" w:date="2016-10-02T23:58:00Z">
            <w:rPr>
              <w:noProof/>
              <w:lang w:eastAsia="lt-LT"/>
            </w:rPr>
          </w:rPrChange>
        </w:rPr>
        <mc:AlternateContent>
          <mc:Choice Requires="wps">
            <w:drawing>
              <wp:anchor distT="0" distB="0" distL="114300" distR="114300" simplePos="0" relativeHeight="251684864" behindDoc="0" locked="0" layoutInCell="1" allowOverlap="1" wp14:anchorId="1C96FC93" wp14:editId="67645723">
                <wp:simplePos x="0" y="0"/>
                <wp:positionH relativeFrom="column">
                  <wp:posOffset>278130</wp:posOffset>
                </wp:positionH>
                <wp:positionV relativeFrom="paragraph">
                  <wp:posOffset>3485515</wp:posOffset>
                </wp:positionV>
                <wp:extent cx="746760" cy="186690"/>
                <wp:effectExtent l="0" t="0" r="15240" b="22860"/>
                <wp:wrapNone/>
                <wp:docPr id="31" name="Arrow: Left 31"/>
                <wp:cNvGraphicFramePr/>
                <a:graphic xmlns:a="http://schemas.openxmlformats.org/drawingml/2006/main">
                  <a:graphicData uri="http://schemas.microsoft.com/office/word/2010/wordprocessingShape">
                    <wps:wsp>
                      <wps:cNvSpPr/>
                      <wps:spPr>
                        <a:xfrm>
                          <a:off x="0" y="0"/>
                          <a:ext cx="746760" cy="18669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6E469E06" id="Arrow: Left 31" o:spid="_x0000_s1026" type="#_x0000_t66" style="position:absolute;margin-left:21.9pt;margin-top:274.45pt;width:58.8pt;height:14.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" adj="2700" fillcolor="black [3200]" strokecolor="black [1600]" strokeweight="2pt"/>
            </w:pict>
          </mc:Fallback>
        </mc:AlternateContent>
      </w:r>
      <w:r w:rsidRPr="00837A51">
        <w:rPr>
          <w:noProof/>
          <w:lang w:eastAsia="lt-LT"/>
          <w:rPrChange w:id="92" w:author="Tomik" w:date="2016-10-02T23:58:00Z">
            <w:rPr>
              <w:noProof/>
              <w:lang w:eastAsia="lt-LT"/>
            </w:rPr>
          </w:rPrChange>
        </w:rPr>
        <mc:AlternateContent>
          <mc:Choice Requires="wps">
            <w:drawing>
              <wp:anchor distT="0" distB="0" distL="114300" distR="114300" simplePos="0" relativeHeight="251683840" behindDoc="1" locked="0" layoutInCell="1" allowOverlap="1" wp14:anchorId="0F6FBB5A" wp14:editId="4C7312CF">
                <wp:simplePos x="0" y="0"/>
                <wp:positionH relativeFrom="column">
                  <wp:posOffset>-2038350</wp:posOffset>
                </wp:positionH>
                <wp:positionV relativeFrom="paragraph">
                  <wp:posOffset>5650865</wp:posOffset>
                </wp:positionV>
                <wp:extent cx="1943100" cy="635"/>
                <wp:effectExtent l="0" t="0" r="0" b="18415"/>
                <wp:wrapTight wrapText="bothSides">
                  <wp:wrapPolygon edited="0">
                    <wp:start x="0" y="0"/>
                    <wp:lineTo x="0" y="0"/>
                    <wp:lineTo x="21388" y="0"/>
                    <wp:lineTo x="21388"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5B89AA0F" w14:textId="77777777" w:rsidR="00837A51" w:rsidRPr="00742BAA" w:rsidRDefault="00837A51" w:rsidP="006C2A45">
                            <w:pPr>
                              <w:pStyle w:val="Antrat"/>
                              <w:rPr>
                                <w:rFonts w:ascii="Times New Roman" w:hAnsi="Times New Roman"/>
                                <w:noProof/>
                                <w:sz w:val="24"/>
                                <w:szCs w:val="24"/>
                              </w:rPr>
                            </w:pPr>
                            <w:r>
                              <w:t>Pav.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 o:spid="_x0000_s1033" type="#_x0000_t202" style="position:absolute;left:0;text-align:left;margin-left:-160.5pt;margin-top:444.95pt;width:153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" stroked="f">
                <v:textbox style="mso-fit-shape-to-text:t" inset="0,0,0,0">
                  <w:txbxContent>
                    <w:p w14:paraId="5B89AA0F" w14:textId="77777777" w:rsidR="00837A51" w:rsidRPr="00742BAA" w:rsidRDefault="00837A51" w:rsidP="006C2A45">
                      <w:pPr>
                        <w:pStyle w:val="Antrat"/>
                        <w:rPr>
                          <w:rFonts w:ascii="Times New Roman" w:hAnsi="Times New Roman"/>
                          <w:noProof/>
                          <w:sz w:val="24"/>
                          <w:szCs w:val="24"/>
                        </w:rPr>
                      </w:pPr>
                      <w:r>
                        <w:t>Pav. 7</w:t>
                      </w:r>
                    </w:p>
                  </w:txbxContent>
                </v:textbox>
                <w10:wrap type="tight"/>
              </v:shape>
            </w:pict>
          </mc:Fallback>
        </mc:AlternateContent>
      </w:r>
      <w:r w:rsidRPr="00837A51">
        <w:rPr>
          <w:rFonts w:ascii="Times New Roman" w:hAnsi="Times New Roman"/>
          <w:noProof/>
          <w:sz w:val="24"/>
          <w:szCs w:val="24"/>
          <w:lang w:eastAsia="lt-LT"/>
          <w:rPrChange w:id="93" w:author="Tomik" w:date="2016-10-02T23:58:00Z">
            <w:rPr>
              <w:rFonts w:ascii="Times New Roman" w:hAnsi="Times New Roman"/>
              <w:noProof/>
              <w:sz w:val="24"/>
              <w:szCs w:val="24"/>
              <w:lang w:eastAsia="lt-LT"/>
            </w:rPr>
          </w:rPrChange>
        </w:rPr>
        <w:drawing>
          <wp:anchor distT="0" distB="0" distL="114300" distR="114300" simplePos="0" relativeHeight="251675648" behindDoc="1" locked="0" layoutInCell="1" allowOverlap="1" wp14:anchorId="75A561FE" wp14:editId="64AD4276">
            <wp:simplePos x="0" y="0"/>
            <wp:positionH relativeFrom="column">
              <wp:posOffset>-2038350</wp:posOffset>
            </wp:positionH>
            <wp:positionV relativeFrom="paragraph">
              <wp:posOffset>1850390</wp:posOffset>
            </wp:positionV>
            <wp:extent cx="1943100" cy="3743325"/>
            <wp:effectExtent l="0" t="0" r="0" b="9525"/>
            <wp:wrapTight wrapText="bothSides">
              <wp:wrapPolygon edited="0">
                <wp:start x="0" y="0"/>
                <wp:lineTo x="0" y="21545"/>
                <wp:lineTo x="21388" y="21545"/>
                <wp:lineTo x="2138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D aprasui (1).png"/>
                    <pic:cNvPicPr/>
                  </pic:nvPicPr>
                  <pic:blipFill>
                    <a:blip r:embed="rId16">
                      <a:extLst>
                        <a:ext uri="{28A0092B-C50C-407E-A947-70E740481C1C}">
                          <a14:useLocalDpi xmlns:a14="http://schemas.microsoft.com/office/drawing/2010/main" val="0"/>
                        </a:ext>
                      </a:extLst>
                    </a:blip>
                    <a:stretch>
                      <a:fillRect/>
                    </a:stretch>
                  </pic:blipFill>
                  <pic:spPr>
                    <a:xfrm>
                      <a:off x="0" y="0"/>
                      <a:ext cx="1943100" cy="3743325"/>
                    </a:xfrm>
                    <a:prstGeom prst="rect">
                      <a:avLst/>
                    </a:prstGeom>
                  </pic:spPr>
                </pic:pic>
              </a:graphicData>
            </a:graphic>
            <wp14:sizeRelH relativeFrom="page">
              <wp14:pctWidth>0</wp14:pctWidth>
            </wp14:sizeRelH>
            <wp14:sizeRelV relativeFrom="page">
              <wp14:pctHeight>0</wp14:pctHeight>
            </wp14:sizeRelV>
          </wp:anchor>
        </w:drawing>
      </w:r>
      <w:r w:rsidRPr="00837A51">
        <w:rPr>
          <w:rFonts w:ascii="Times New Roman" w:hAnsi="Times New Roman"/>
          <w:noProof/>
          <w:sz w:val="24"/>
          <w:szCs w:val="24"/>
          <w:lang w:eastAsia="lt-LT"/>
          <w:rPrChange w:id="94" w:author="Tomik" w:date="2016-10-02T23:58:00Z">
            <w:rPr>
              <w:rFonts w:ascii="Times New Roman" w:hAnsi="Times New Roman"/>
              <w:noProof/>
              <w:sz w:val="24"/>
              <w:szCs w:val="24"/>
              <w:lang w:eastAsia="lt-LT"/>
            </w:rPr>
          </w:rPrChange>
        </w:rPr>
        <mc:AlternateContent>
          <mc:Choice Requires="wps">
            <w:drawing>
              <wp:anchor distT="45720" distB="45720" distL="114300" distR="114300" simplePos="0" relativeHeight="251681792" behindDoc="0" locked="0" layoutInCell="1" allowOverlap="1" wp14:anchorId="65DB8600" wp14:editId="31B0A5BD">
                <wp:simplePos x="0" y="0"/>
                <wp:positionH relativeFrom="column">
                  <wp:posOffset>1516380</wp:posOffset>
                </wp:positionH>
                <wp:positionV relativeFrom="paragraph">
                  <wp:posOffset>5080</wp:posOffset>
                </wp:positionV>
                <wp:extent cx="2360930" cy="506730"/>
                <wp:effectExtent l="0" t="0" r="20320" b="266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6730"/>
                        </a:xfrm>
                        <a:prstGeom prst="rect">
                          <a:avLst/>
                        </a:prstGeom>
                        <a:solidFill>
                          <a:srgbClr val="FFFFFF"/>
                        </a:solidFill>
                        <a:ln w="9525">
                          <a:solidFill>
                            <a:srgbClr val="000000"/>
                          </a:solidFill>
                          <a:miter lim="800000"/>
                          <a:headEnd/>
                          <a:tailEnd/>
                        </a:ln>
                      </wps:spPr>
                      <wps:txbx>
                        <w:txbxContent>
                          <w:p w14:paraId="04B479A1" w14:textId="77777777" w:rsidR="00837A51" w:rsidRDefault="00837A51">
                            <w:r>
                              <w:t>Paspaudus mygtuką „Išėjimas“, programėlė yra uždaroma.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left:0;text-align:left;margin-left:119.4pt;margin-top:.4pt;width:185.9pt;height:39.9pt;z-index:2516817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">
                <v:textbox>
                  <w:txbxContent>
                    <w:p w14:paraId="04B479A1" w14:textId="77777777" w:rsidR="00837A51" w:rsidRDefault="00837A51">
                      <w:r>
                        <w:t>Paspaudus mygtuką „Išėjimas“, programėlė yra uždaroma.</w:t>
                      </w:r>
                    </w:p>
                  </w:txbxContent>
                </v:textbox>
                <w10:wrap type="square"/>
              </v:shape>
            </w:pict>
          </mc:Fallback>
        </mc:AlternateContent>
      </w:r>
      <w:r w:rsidRPr="00837A51">
        <w:rPr>
          <w:noProof/>
          <w:lang w:eastAsia="lt-LT"/>
          <w:rPrChange w:id="95" w:author="Tomik" w:date="2016-10-02T23:58:00Z">
            <w:rPr>
              <w:noProof/>
              <w:lang w:eastAsia="lt-LT"/>
            </w:rPr>
          </w:rPrChange>
        </w:rPr>
        <mc:AlternateContent>
          <mc:Choice Requires="wps">
            <w:drawing>
              <wp:anchor distT="0" distB="0" distL="114300" distR="114300" simplePos="0" relativeHeight="251680768" behindDoc="0" locked="0" layoutInCell="1" allowOverlap="1" wp14:anchorId="60D3012D" wp14:editId="19E0FA0F">
                <wp:simplePos x="0" y="0"/>
                <wp:positionH relativeFrom="column">
                  <wp:posOffset>278130</wp:posOffset>
                </wp:positionH>
                <wp:positionV relativeFrom="paragraph">
                  <wp:posOffset>102235</wp:posOffset>
                </wp:positionV>
                <wp:extent cx="746760" cy="186690"/>
                <wp:effectExtent l="0" t="0" r="15240" b="22860"/>
                <wp:wrapNone/>
                <wp:docPr id="28" name="Arrow: Left 28"/>
                <wp:cNvGraphicFramePr/>
                <a:graphic xmlns:a="http://schemas.openxmlformats.org/drawingml/2006/main">
                  <a:graphicData uri="http://schemas.microsoft.com/office/word/2010/wordprocessingShape">
                    <wps:wsp>
                      <wps:cNvSpPr/>
                      <wps:spPr>
                        <a:xfrm>
                          <a:off x="0" y="0"/>
                          <a:ext cx="746760" cy="18669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4744B84C" id="Arrow: Left 28" o:spid="_x0000_s1026" type="#_x0000_t66" style="position:absolute;margin-left:21.9pt;margin-top:8.05pt;width:58.8pt;height:14.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" adj="2700" fillcolor="black [3200]" strokecolor="black [1600]" strokeweight="2pt"/>
            </w:pict>
          </mc:Fallback>
        </mc:AlternateContent>
      </w:r>
      <w:r w:rsidR="00DE6C6E" w:rsidRPr="00837A51">
        <w:rPr>
          <w:noProof/>
          <w:lang w:eastAsia="lt-LT"/>
          <w:rPrChange w:id="96" w:author="Tomik" w:date="2016-10-02T23:58:00Z">
            <w:rPr>
              <w:noProof/>
              <w:lang w:eastAsia="lt-LT"/>
            </w:rPr>
          </w:rPrChange>
        </w:rPr>
        <mc:AlternateContent>
          <mc:Choice Requires="wps">
            <w:drawing>
              <wp:anchor distT="0" distB="0" distL="114300" distR="114300" simplePos="0" relativeHeight="251676672" behindDoc="1" locked="0" layoutInCell="1" allowOverlap="1" wp14:anchorId="66E5DBB3" wp14:editId="1B2A6275">
                <wp:simplePos x="0" y="0"/>
                <wp:positionH relativeFrom="column">
                  <wp:posOffset>-2017395</wp:posOffset>
                </wp:positionH>
                <wp:positionV relativeFrom="paragraph">
                  <wp:posOffset>1117600</wp:posOffset>
                </wp:positionV>
                <wp:extent cx="1933575" cy="635"/>
                <wp:effectExtent l="0" t="0" r="9525" b="18415"/>
                <wp:wrapTight wrapText="bothSides">
                  <wp:wrapPolygon edited="0">
                    <wp:start x="0" y="0"/>
                    <wp:lineTo x="0" y="0"/>
                    <wp:lineTo x="21494" y="0"/>
                    <wp:lineTo x="21494"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wps:spPr>
                      <wps:txbx>
                        <w:txbxContent>
                          <w:p w14:paraId="233D50CE" w14:textId="77777777" w:rsidR="00837A51" w:rsidRPr="004D22AE" w:rsidRDefault="00837A51" w:rsidP="00874A6E">
                            <w:pPr>
                              <w:pStyle w:val="Antrat"/>
                              <w:rPr>
                                <w:rFonts w:ascii="Times New Roman" w:hAnsi="Times New Roman"/>
                                <w:noProof/>
                                <w:sz w:val="24"/>
                                <w:szCs w:val="24"/>
                              </w:rPr>
                            </w:pPr>
                            <w:r>
                              <w:t>Pav.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35" type="#_x0000_t202" style="position:absolute;left:0;text-align:left;margin-left:-158.85pt;margin-top:88pt;width:152.2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" stroked="f">
                <v:textbox style="mso-fit-shape-to-text:t" inset="0,0,0,0">
                  <w:txbxContent>
                    <w:p w14:paraId="233D50CE" w14:textId="77777777" w:rsidR="00837A51" w:rsidRPr="004D22AE" w:rsidRDefault="00837A51" w:rsidP="00874A6E">
                      <w:pPr>
                        <w:pStyle w:val="Antrat"/>
                        <w:rPr>
                          <w:rFonts w:ascii="Times New Roman" w:hAnsi="Times New Roman"/>
                          <w:noProof/>
                          <w:sz w:val="24"/>
                          <w:szCs w:val="24"/>
                        </w:rPr>
                      </w:pPr>
                      <w:r>
                        <w:t>Pav. 6</w:t>
                      </w:r>
                    </w:p>
                  </w:txbxContent>
                </v:textbox>
                <w10:wrap type="tight"/>
              </v:shape>
            </w:pict>
          </mc:Fallback>
        </mc:AlternateContent>
      </w:r>
    </w:p>
    <w:p w14:paraId="5E923A97" w14:textId="77777777" w:rsidR="006C2A45" w:rsidRPr="00837A51" w:rsidRDefault="006C2A45" w:rsidP="007D729D">
      <w:pPr>
        <w:spacing w:line="360" w:lineRule="auto"/>
        <w:ind w:right="-1"/>
        <w:jc w:val="both"/>
        <w:rPr>
          <w:rFonts w:ascii="Times New Roman" w:hAnsi="Times New Roman"/>
          <w:sz w:val="24"/>
          <w:szCs w:val="24"/>
          <w:rPrChange w:id="97" w:author="Tomik" w:date="2016-10-02T23:58:00Z">
            <w:rPr>
              <w:rFonts w:ascii="Times New Roman" w:hAnsi="Times New Roman"/>
              <w:sz w:val="24"/>
              <w:szCs w:val="24"/>
              <w:lang w:val="en-GB"/>
            </w:rPr>
          </w:rPrChange>
        </w:rPr>
      </w:pPr>
    </w:p>
    <w:p w14:paraId="2ADE9C0E" w14:textId="77777777" w:rsidR="006C2A45" w:rsidRPr="00837A51" w:rsidRDefault="006C2A45" w:rsidP="007D729D">
      <w:pPr>
        <w:spacing w:line="360" w:lineRule="auto"/>
        <w:ind w:right="-1"/>
        <w:jc w:val="both"/>
        <w:rPr>
          <w:rFonts w:ascii="Times New Roman" w:hAnsi="Times New Roman"/>
          <w:sz w:val="24"/>
          <w:szCs w:val="24"/>
          <w:rPrChange w:id="98" w:author="Tomik" w:date="2016-10-02T23:58:00Z">
            <w:rPr>
              <w:rFonts w:ascii="Times New Roman" w:hAnsi="Times New Roman"/>
              <w:sz w:val="24"/>
              <w:szCs w:val="24"/>
              <w:lang w:val="en-GB"/>
            </w:rPr>
          </w:rPrChange>
        </w:rPr>
      </w:pPr>
    </w:p>
    <w:p w14:paraId="39159FD3" w14:textId="77777777" w:rsidR="006C2A45" w:rsidRPr="00837A51" w:rsidRDefault="006C2A45" w:rsidP="007D729D">
      <w:pPr>
        <w:spacing w:line="360" w:lineRule="auto"/>
        <w:ind w:right="-1"/>
        <w:jc w:val="both"/>
        <w:rPr>
          <w:rFonts w:ascii="Times New Roman" w:hAnsi="Times New Roman"/>
          <w:sz w:val="24"/>
          <w:szCs w:val="24"/>
          <w:rPrChange w:id="99" w:author="Tomik" w:date="2016-10-02T23:58:00Z">
            <w:rPr>
              <w:rFonts w:ascii="Times New Roman" w:hAnsi="Times New Roman"/>
              <w:sz w:val="24"/>
              <w:szCs w:val="24"/>
              <w:lang w:val="en-GB"/>
            </w:rPr>
          </w:rPrChange>
        </w:rPr>
      </w:pPr>
    </w:p>
    <w:p w14:paraId="0DA13A39" w14:textId="77777777" w:rsidR="006C2A45" w:rsidRPr="00837A51" w:rsidRDefault="006C2A45" w:rsidP="007D729D">
      <w:pPr>
        <w:spacing w:line="360" w:lineRule="auto"/>
        <w:ind w:right="-1"/>
        <w:jc w:val="both"/>
        <w:rPr>
          <w:rFonts w:ascii="Times New Roman" w:hAnsi="Times New Roman"/>
          <w:sz w:val="24"/>
          <w:szCs w:val="24"/>
          <w:rPrChange w:id="100" w:author="Tomik" w:date="2016-10-02T23:58:00Z">
            <w:rPr>
              <w:rFonts w:ascii="Times New Roman" w:hAnsi="Times New Roman"/>
              <w:sz w:val="24"/>
              <w:szCs w:val="24"/>
              <w:lang w:val="en-GB"/>
            </w:rPr>
          </w:rPrChange>
        </w:rPr>
      </w:pPr>
    </w:p>
    <w:p w14:paraId="7D4344A4" w14:textId="77777777" w:rsidR="006C2A45" w:rsidRPr="00837A51" w:rsidRDefault="006C2A45" w:rsidP="007D729D">
      <w:pPr>
        <w:spacing w:line="360" w:lineRule="auto"/>
        <w:ind w:right="-1"/>
        <w:jc w:val="both"/>
        <w:rPr>
          <w:rFonts w:ascii="Times New Roman" w:hAnsi="Times New Roman"/>
          <w:sz w:val="24"/>
          <w:szCs w:val="24"/>
          <w:rPrChange w:id="101" w:author="Tomik" w:date="2016-10-02T23:58:00Z">
            <w:rPr>
              <w:rFonts w:ascii="Times New Roman" w:hAnsi="Times New Roman"/>
              <w:sz w:val="24"/>
              <w:szCs w:val="24"/>
              <w:lang w:val="en-GB"/>
            </w:rPr>
          </w:rPrChange>
        </w:rPr>
      </w:pPr>
    </w:p>
    <w:p w14:paraId="18AD40AA" w14:textId="77777777" w:rsidR="006C2A45" w:rsidRPr="00837A51" w:rsidRDefault="006C2A45" w:rsidP="007D729D">
      <w:pPr>
        <w:spacing w:line="360" w:lineRule="auto"/>
        <w:ind w:right="-1"/>
        <w:jc w:val="both"/>
        <w:rPr>
          <w:rFonts w:ascii="Times New Roman" w:hAnsi="Times New Roman"/>
          <w:sz w:val="24"/>
          <w:szCs w:val="24"/>
          <w:rPrChange w:id="102" w:author="Tomik" w:date="2016-10-02T23:58:00Z">
            <w:rPr>
              <w:rFonts w:ascii="Times New Roman" w:hAnsi="Times New Roman"/>
              <w:sz w:val="24"/>
              <w:szCs w:val="24"/>
              <w:lang w:val="en-GB"/>
            </w:rPr>
          </w:rPrChange>
        </w:rPr>
      </w:pPr>
    </w:p>
    <w:p w14:paraId="4996819D" w14:textId="77777777" w:rsidR="006C2A45" w:rsidRPr="00837A51" w:rsidRDefault="006C2A45" w:rsidP="007D729D">
      <w:pPr>
        <w:spacing w:line="360" w:lineRule="auto"/>
        <w:ind w:right="-1"/>
        <w:jc w:val="both"/>
        <w:rPr>
          <w:rFonts w:ascii="Times New Roman" w:hAnsi="Times New Roman"/>
          <w:sz w:val="24"/>
          <w:szCs w:val="24"/>
          <w:rPrChange w:id="103" w:author="Tomik" w:date="2016-10-02T23:58:00Z">
            <w:rPr>
              <w:rFonts w:ascii="Times New Roman" w:hAnsi="Times New Roman"/>
              <w:sz w:val="24"/>
              <w:szCs w:val="24"/>
              <w:lang w:val="en-GB"/>
            </w:rPr>
          </w:rPrChange>
        </w:rPr>
      </w:pPr>
    </w:p>
    <w:p w14:paraId="2DF7454B" w14:textId="77777777" w:rsidR="006C2A45" w:rsidRPr="00837A51" w:rsidRDefault="006C2A45" w:rsidP="007D729D">
      <w:pPr>
        <w:spacing w:line="360" w:lineRule="auto"/>
        <w:ind w:right="-1"/>
        <w:jc w:val="both"/>
        <w:rPr>
          <w:rFonts w:ascii="Times New Roman" w:hAnsi="Times New Roman"/>
          <w:sz w:val="24"/>
          <w:szCs w:val="24"/>
          <w:rPrChange w:id="104" w:author="Tomik" w:date="2016-10-02T23:58:00Z">
            <w:rPr>
              <w:rFonts w:ascii="Times New Roman" w:hAnsi="Times New Roman"/>
              <w:sz w:val="24"/>
              <w:szCs w:val="24"/>
              <w:lang w:val="en-GB"/>
            </w:rPr>
          </w:rPrChange>
        </w:rPr>
      </w:pPr>
    </w:p>
    <w:p w14:paraId="022A1F3F" w14:textId="77777777" w:rsidR="006C2A45" w:rsidRPr="00837A51" w:rsidRDefault="006C2A45" w:rsidP="007D729D">
      <w:pPr>
        <w:spacing w:line="360" w:lineRule="auto"/>
        <w:ind w:right="-1"/>
        <w:jc w:val="both"/>
        <w:rPr>
          <w:rFonts w:ascii="Times New Roman" w:hAnsi="Times New Roman"/>
          <w:sz w:val="24"/>
          <w:szCs w:val="24"/>
          <w:rPrChange w:id="105" w:author="Tomik" w:date="2016-10-02T23:58:00Z">
            <w:rPr>
              <w:rFonts w:ascii="Times New Roman" w:hAnsi="Times New Roman"/>
              <w:sz w:val="24"/>
              <w:szCs w:val="24"/>
              <w:lang w:val="en-GB"/>
            </w:rPr>
          </w:rPrChange>
        </w:rPr>
      </w:pPr>
    </w:p>
    <w:p w14:paraId="24FD74ED" w14:textId="77777777" w:rsidR="006C2A45" w:rsidRPr="00837A51" w:rsidRDefault="006C2A45" w:rsidP="007D729D">
      <w:pPr>
        <w:spacing w:line="360" w:lineRule="auto"/>
        <w:ind w:right="-1"/>
        <w:jc w:val="both"/>
        <w:rPr>
          <w:rFonts w:ascii="Times New Roman" w:hAnsi="Times New Roman"/>
          <w:sz w:val="24"/>
          <w:szCs w:val="24"/>
          <w:rPrChange w:id="106" w:author="Tomik" w:date="2016-10-02T23:58:00Z">
            <w:rPr>
              <w:rFonts w:ascii="Times New Roman" w:hAnsi="Times New Roman"/>
              <w:sz w:val="24"/>
              <w:szCs w:val="24"/>
              <w:lang w:val="en-GB"/>
            </w:rPr>
          </w:rPrChange>
        </w:rPr>
      </w:pPr>
    </w:p>
    <w:p w14:paraId="2A7B750E" w14:textId="77777777" w:rsidR="006C2A45" w:rsidRPr="00837A51" w:rsidRDefault="00F16E38" w:rsidP="007D729D">
      <w:pPr>
        <w:spacing w:line="360" w:lineRule="auto"/>
        <w:ind w:right="-1"/>
        <w:jc w:val="both"/>
        <w:rPr>
          <w:rFonts w:ascii="Times New Roman" w:hAnsi="Times New Roman"/>
          <w:sz w:val="24"/>
          <w:szCs w:val="24"/>
          <w:rPrChange w:id="107" w:author="Tomik" w:date="2016-10-02T23:58:00Z">
            <w:rPr>
              <w:rFonts w:ascii="Times New Roman" w:hAnsi="Times New Roman"/>
              <w:sz w:val="24"/>
              <w:szCs w:val="24"/>
              <w:lang w:val="en-GB"/>
            </w:rPr>
          </w:rPrChange>
        </w:rPr>
      </w:pPr>
      <w:r w:rsidRPr="00B11305">
        <w:rPr>
          <w:rFonts w:ascii="Times New Roman" w:hAnsi="Times New Roman"/>
          <w:noProof/>
          <w:sz w:val="24"/>
          <w:szCs w:val="24"/>
          <w:lang w:eastAsia="lt-LT"/>
        </w:rPr>
        <mc:AlternateContent>
          <mc:Choice Requires="wps">
            <w:drawing>
              <wp:anchor distT="45720" distB="45720" distL="114300" distR="114300" simplePos="0" relativeHeight="251687936" behindDoc="0" locked="0" layoutInCell="1" allowOverlap="1" wp14:anchorId="440FE2B8" wp14:editId="307979DF">
                <wp:simplePos x="0" y="0"/>
                <wp:positionH relativeFrom="column">
                  <wp:posOffset>1414145</wp:posOffset>
                </wp:positionH>
                <wp:positionV relativeFrom="paragraph">
                  <wp:posOffset>5080</wp:posOffset>
                </wp:positionV>
                <wp:extent cx="2360930" cy="872490"/>
                <wp:effectExtent l="0" t="0" r="20320" b="2286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72490"/>
                        </a:xfrm>
                        <a:prstGeom prst="rect">
                          <a:avLst/>
                        </a:prstGeom>
                        <a:solidFill>
                          <a:srgbClr val="FFFFFF"/>
                        </a:solidFill>
                        <a:ln w="9525">
                          <a:solidFill>
                            <a:srgbClr val="000000"/>
                          </a:solidFill>
                          <a:miter lim="800000"/>
                          <a:headEnd/>
                          <a:tailEnd/>
                        </a:ln>
                      </wps:spPr>
                      <wps:txbx>
                        <w:txbxContent>
                          <w:p w14:paraId="11622203" w14:textId="77777777" w:rsidR="00837A51" w:rsidRDefault="00837A51">
                            <w:r>
                              <w:t>Paspaudus mygtuką „Toliau“, yra įjungiamas puslapis (Pav. 8). Paspaudus mygtuką „Atgal“, yra įjungiamas prieš tai esantis puslapis.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left:0;text-align:left;margin-left:111.35pt;margin-top:.4pt;width:185.9pt;height:68.7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">
                <v:textbox>
                  <w:txbxContent>
                    <w:p w14:paraId="11622203" w14:textId="77777777" w:rsidR="00837A51" w:rsidRDefault="00837A51">
                      <w:r>
                        <w:t>Paspaudus mygtuką „Toliau“, yra įjungiamas puslapis (Pav. 8). Paspaudus mygtuką „Atgal“, yra įjungiamas prieš tai esantis puslapis.</w:t>
                      </w:r>
                    </w:p>
                  </w:txbxContent>
                </v:textbox>
                <w10:wrap type="square"/>
              </v:shape>
            </w:pict>
          </mc:Fallback>
        </mc:AlternateContent>
      </w:r>
    </w:p>
    <w:p w14:paraId="5D46531B" w14:textId="77777777" w:rsidR="00F16E38" w:rsidRPr="00837A51" w:rsidRDefault="00F16E38" w:rsidP="007D729D">
      <w:pPr>
        <w:spacing w:line="360" w:lineRule="auto"/>
        <w:ind w:right="-1"/>
        <w:jc w:val="both"/>
        <w:rPr>
          <w:rFonts w:ascii="Times New Roman" w:hAnsi="Times New Roman"/>
          <w:sz w:val="24"/>
          <w:szCs w:val="24"/>
          <w:rPrChange w:id="108" w:author="Tomik" w:date="2016-10-02T23:58:00Z">
            <w:rPr>
              <w:rFonts w:ascii="Times New Roman" w:hAnsi="Times New Roman"/>
              <w:sz w:val="24"/>
              <w:szCs w:val="24"/>
              <w:lang w:val="en-GB"/>
            </w:rPr>
          </w:rPrChange>
        </w:rPr>
      </w:pPr>
    </w:p>
    <w:p w14:paraId="6DEF1569" w14:textId="77777777" w:rsidR="00F16E38" w:rsidRPr="00837A51" w:rsidRDefault="00F16E38" w:rsidP="007D729D">
      <w:pPr>
        <w:jc w:val="both"/>
        <w:rPr>
          <w:rFonts w:ascii="Times New Roman" w:hAnsi="Times New Roman"/>
          <w:sz w:val="24"/>
          <w:szCs w:val="24"/>
          <w:rPrChange w:id="109" w:author="Tomik" w:date="2016-10-02T23:58:00Z">
            <w:rPr>
              <w:rFonts w:ascii="Times New Roman" w:hAnsi="Times New Roman"/>
              <w:sz w:val="24"/>
              <w:szCs w:val="24"/>
              <w:lang w:val="en-GB"/>
            </w:rPr>
          </w:rPrChange>
        </w:rPr>
      </w:pPr>
      <w:r w:rsidRPr="00837A51">
        <w:rPr>
          <w:rFonts w:ascii="Times New Roman" w:hAnsi="Times New Roman"/>
          <w:sz w:val="24"/>
          <w:szCs w:val="24"/>
          <w:rPrChange w:id="110" w:author="Tomik" w:date="2016-10-02T23:58:00Z">
            <w:rPr>
              <w:rFonts w:ascii="Times New Roman" w:hAnsi="Times New Roman"/>
              <w:sz w:val="24"/>
              <w:szCs w:val="24"/>
              <w:lang w:val="en-GB"/>
            </w:rPr>
          </w:rPrChange>
        </w:rPr>
        <w:br w:type="page"/>
      </w:r>
    </w:p>
    <w:p w14:paraId="08155ED9" w14:textId="77777777" w:rsidR="00F16E38" w:rsidRPr="00837A51" w:rsidRDefault="00F16E38" w:rsidP="007D729D">
      <w:pPr>
        <w:spacing w:line="360" w:lineRule="auto"/>
        <w:ind w:right="-1"/>
        <w:jc w:val="both"/>
        <w:rPr>
          <w:rFonts w:ascii="Times New Roman" w:hAnsi="Times New Roman"/>
          <w:sz w:val="24"/>
          <w:szCs w:val="24"/>
          <w:rPrChange w:id="111" w:author="Tomik" w:date="2016-10-02T23:58:00Z">
            <w:rPr>
              <w:rFonts w:ascii="Times New Roman" w:hAnsi="Times New Roman"/>
              <w:sz w:val="24"/>
              <w:szCs w:val="24"/>
              <w:lang w:val="en-GB"/>
            </w:rPr>
          </w:rPrChange>
        </w:rPr>
      </w:pPr>
      <w:r w:rsidRPr="00B11305">
        <w:rPr>
          <w:rFonts w:ascii="Times New Roman" w:hAnsi="Times New Roman"/>
          <w:noProof/>
          <w:sz w:val="24"/>
          <w:szCs w:val="24"/>
          <w:lang w:eastAsia="lt-LT"/>
        </w:rPr>
        <w:lastRenderedPageBreak/>
        <w:drawing>
          <wp:anchor distT="0" distB="0" distL="114300" distR="114300" simplePos="0" relativeHeight="251682816" behindDoc="1" locked="0" layoutInCell="1" allowOverlap="1" wp14:anchorId="3F452F5C" wp14:editId="5C36C3F9">
            <wp:simplePos x="0" y="0"/>
            <wp:positionH relativeFrom="column">
              <wp:posOffset>-215265</wp:posOffset>
            </wp:positionH>
            <wp:positionV relativeFrom="paragraph">
              <wp:posOffset>264160</wp:posOffset>
            </wp:positionV>
            <wp:extent cx="1943100" cy="3743325"/>
            <wp:effectExtent l="0" t="0" r="0" b="9525"/>
            <wp:wrapTight wrapText="bothSides">
              <wp:wrapPolygon edited="0">
                <wp:start x="0" y="0"/>
                <wp:lineTo x="0" y="21545"/>
                <wp:lineTo x="21388" y="21545"/>
                <wp:lineTo x="2138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D aprasui (2).png"/>
                    <pic:cNvPicPr/>
                  </pic:nvPicPr>
                  <pic:blipFill>
                    <a:blip r:embed="rId17">
                      <a:extLst>
                        <a:ext uri="{28A0092B-C50C-407E-A947-70E740481C1C}">
                          <a14:useLocalDpi xmlns:a14="http://schemas.microsoft.com/office/drawing/2010/main" val="0"/>
                        </a:ext>
                      </a:extLst>
                    </a:blip>
                    <a:stretch>
                      <a:fillRect/>
                    </a:stretch>
                  </pic:blipFill>
                  <pic:spPr>
                    <a:xfrm>
                      <a:off x="0" y="0"/>
                      <a:ext cx="1943100" cy="3743325"/>
                    </a:xfrm>
                    <a:prstGeom prst="rect">
                      <a:avLst/>
                    </a:prstGeom>
                  </pic:spPr>
                </pic:pic>
              </a:graphicData>
            </a:graphic>
            <wp14:sizeRelH relativeFrom="page">
              <wp14:pctWidth>0</wp14:pctWidth>
            </wp14:sizeRelH>
            <wp14:sizeRelV relativeFrom="page">
              <wp14:pctHeight>0</wp14:pctHeight>
            </wp14:sizeRelV>
          </wp:anchor>
        </w:drawing>
      </w:r>
    </w:p>
    <w:p w14:paraId="36E46E7E" w14:textId="77777777" w:rsidR="00F16E38" w:rsidRPr="00837A51" w:rsidRDefault="001A51BD" w:rsidP="007D729D">
      <w:pPr>
        <w:jc w:val="both"/>
        <w:rPr>
          <w:rFonts w:ascii="Times New Roman" w:hAnsi="Times New Roman"/>
          <w:sz w:val="24"/>
          <w:szCs w:val="24"/>
          <w:rPrChange w:id="112" w:author="Tomik" w:date="2016-10-02T23:58:00Z">
            <w:rPr>
              <w:rFonts w:ascii="Times New Roman" w:hAnsi="Times New Roman"/>
              <w:sz w:val="24"/>
              <w:szCs w:val="24"/>
              <w:lang w:val="en-GB"/>
            </w:rPr>
          </w:rPrChange>
        </w:rPr>
      </w:pPr>
      <w:r w:rsidRPr="00B11305">
        <w:rPr>
          <w:rFonts w:ascii="Times New Roman" w:hAnsi="Times New Roman"/>
          <w:noProof/>
          <w:sz w:val="24"/>
          <w:szCs w:val="24"/>
          <w:lang w:eastAsia="lt-LT"/>
        </w:rPr>
        <mc:AlternateContent>
          <mc:Choice Requires="wps">
            <w:drawing>
              <wp:anchor distT="45720" distB="45720" distL="114300" distR="114300" simplePos="0" relativeHeight="251698176" behindDoc="0" locked="0" layoutInCell="1" allowOverlap="1" wp14:anchorId="3C090258" wp14:editId="40ABD079">
                <wp:simplePos x="0" y="0"/>
                <wp:positionH relativeFrom="column">
                  <wp:posOffset>1631315</wp:posOffset>
                </wp:positionH>
                <wp:positionV relativeFrom="paragraph">
                  <wp:posOffset>6910070</wp:posOffset>
                </wp:positionV>
                <wp:extent cx="2360930" cy="1866900"/>
                <wp:effectExtent l="0" t="0" r="2032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66900"/>
                        </a:xfrm>
                        <a:prstGeom prst="rect">
                          <a:avLst/>
                        </a:prstGeom>
                        <a:solidFill>
                          <a:srgbClr val="FFFFFF"/>
                        </a:solidFill>
                        <a:ln w="9525">
                          <a:solidFill>
                            <a:srgbClr val="000000"/>
                          </a:solidFill>
                          <a:miter lim="800000"/>
                          <a:headEnd/>
                          <a:tailEnd/>
                        </a:ln>
                      </wps:spPr>
                      <wps:txbx>
                        <w:txbxContent>
                          <w:p w14:paraId="5C0448B5" w14:textId="77777777" w:rsidR="00837A51" w:rsidRDefault="00837A51">
                            <w:r>
                              <w:t>Paspaudus mygtuką „Pridėti į sąrašą“, receptas yra pridedamas į turimų receptų sąrašą (Pav.). Paspaudus mygtuką „Grįžti į pradžią“, yra įjungiamas pirmasis programėlės puslapis (Pav. 6). Paspaudus mygtuką „Atgal“, yra įjungimas prieš tai esantis programėlės puslapis.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left:0;text-align:left;margin-left:128.45pt;margin-top:544.1pt;width:185.9pt;height:147pt;z-index:2516981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65bKQIAAE8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">
                <v:textbox>
                  <w:txbxContent>
                    <w:p w14:paraId="5C0448B5" w14:textId="77777777" w:rsidR="00837A51" w:rsidRDefault="00837A51">
                      <w:r>
                        <w:t>Paspaudus mygtuką „Pridėti į sąrašą“, receptas yra pridedamas į turimų receptų sąrašą (Pav.). Paspaudus mygtuką „Grįžti į pradžią“, yra įjungiamas pirmasis programėlės puslapis (Pav. 6). Paspaudus mygtuką „Atgal“, yra įjungimas prieš tai esantis programėlės puslapis.</w:t>
                      </w:r>
                    </w:p>
                  </w:txbxContent>
                </v:textbox>
                <w10:wrap type="square"/>
              </v:shape>
            </w:pict>
          </mc:Fallback>
        </mc:AlternateContent>
      </w:r>
      <w:r w:rsidR="00F16E38" w:rsidRPr="00837A51">
        <w:rPr>
          <w:rFonts w:ascii="Times New Roman" w:hAnsi="Times New Roman"/>
          <w:noProof/>
          <w:sz w:val="24"/>
          <w:szCs w:val="24"/>
          <w:lang w:eastAsia="lt-LT"/>
          <w:rPrChange w:id="113" w:author="Tomik" w:date="2016-10-02T23:58:00Z">
            <w:rPr>
              <w:rFonts w:ascii="Times New Roman" w:hAnsi="Times New Roman"/>
              <w:noProof/>
              <w:sz w:val="24"/>
              <w:szCs w:val="24"/>
              <w:lang w:eastAsia="lt-LT"/>
            </w:rPr>
          </w:rPrChange>
        </w:rPr>
        <mc:AlternateContent>
          <mc:Choice Requires="wps">
            <w:drawing>
              <wp:anchor distT="45720" distB="45720" distL="114300" distR="114300" simplePos="0" relativeHeight="251697152" behindDoc="0" locked="0" layoutInCell="1" allowOverlap="1" wp14:anchorId="1A697805" wp14:editId="5B2E04EC">
                <wp:simplePos x="0" y="0"/>
                <wp:positionH relativeFrom="column">
                  <wp:posOffset>1627505</wp:posOffset>
                </wp:positionH>
                <wp:positionV relativeFrom="paragraph">
                  <wp:posOffset>5744210</wp:posOffset>
                </wp:positionV>
                <wp:extent cx="2360930" cy="487680"/>
                <wp:effectExtent l="0" t="0" r="20320" b="2667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7680"/>
                        </a:xfrm>
                        <a:prstGeom prst="rect">
                          <a:avLst/>
                        </a:prstGeom>
                        <a:solidFill>
                          <a:srgbClr val="FFFFFF"/>
                        </a:solidFill>
                        <a:ln w="9525">
                          <a:solidFill>
                            <a:srgbClr val="000000"/>
                          </a:solidFill>
                          <a:miter lim="800000"/>
                          <a:headEnd/>
                          <a:tailEnd/>
                        </a:ln>
                      </wps:spPr>
                      <wps:txbx>
                        <w:txbxContent>
                          <w:p w14:paraId="0BBB6C83" w14:textId="77777777" w:rsidR="00837A51" w:rsidRDefault="00837A51">
                            <w:r>
                              <w:t>Pateikiamas išsamus recepto aprašymas su iliustracija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8" type="#_x0000_t202" style="position:absolute;left:0;text-align:left;margin-left:128.15pt;margin-top:452.3pt;width:185.9pt;height:38.4pt;z-index:2516971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">
                <v:textbox>
                  <w:txbxContent>
                    <w:p w14:paraId="0BBB6C83" w14:textId="77777777" w:rsidR="00837A51" w:rsidRDefault="00837A51">
                      <w:r>
                        <w:t>Pateikiamas išsamus recepto aprašymas su iliustracija</w:t>
                      </w:r>
                    </w:p>
                  </w:txbxContent>
                </v:textbox>
                <w10:wrap type="square"/>
              </v:shape>
            </w:pict>
          </mc:Fallback>
        </mc:AlternateContent>
      </w:r>
      <w:r w:rsidR="00F16E38" w:rsidRPr="00837A51">
        <w:rPr>
          <w:noProof/>
          <w:lang w:eastAsia="lt-LT"/>
          <w:rPrChange w:id="114" w:author="Tomik" w:date="2016-10-02T23:58:00Z">
            <w:rPr>
              <w:noProof/>
              <w:lang w:eastAsia="lt-LT"/>
            </w:rPr>
          </w:rPrChange>
        </w:rPr>
        <mc:AlternateContent>
          <mc:Choice Requires="wps">
            <w:drawing>
              <wp:anchor distT="0" distB="0" distL="114300" distR="114300" simplePos="0" relativeHeight="251696128" behindDoc="0" locked="0" layoutInCell="1" allowOverlap="1" wp14:anchorId="0F7FB8EA" wp14:editId="31E5A10E">
                <wp:simplePos x="0" y="0"/>
                <wp:positionH relativeFrom="column">
                  <wp:posOffset>495300</wp:posOffset>
                </wp:positionH>
                <wp:positionV relativeFrom="paragraph">
                  <wp:posOffset>7470775</wp:posOffset>
                </wp:positionV>
                <wp:extent cx="746760" cy="186690"/>
                <wp:effectExtent l="0" t="0" r="15240" b="22860"/>
                <wp:wrapNone/>
                <wp:docPr id="202" name="Arrow: Left 202"/>
                <wp:cNvGraphicFramePr/>
                <a:graphic xmlns:a="http://schemas.openxmlformats.org/drawingml/2006/main">
                  <a:graphicData uri="http://schemas.microsoft.com/office/word/2010/wordprocessingShape">
                    <wps:wsp>
                      <wps:cNvSpPr/>
                      <wps:spPr>
                        <a:xfrm>
                          <a:off x="0" y="0"/>
                          <a:ext cx="746760" cy="18669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71FC7F3" id="Arrow: Left 202" o:spid="_x0000_s1026" type="#_x0000_t66" style="position:absolute;margin-left:39pt;margin-top:588.25pt;width:58.8pt;height:14.7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" adj="2700" fillcolor="black [3200]" strokecolor="black [1600]" strokeweight="2pt"/>
            </w:pict>
          </mc:Fallback>
        </mc:AlternateContent>
      </w:r>
      <w:r w:rsidR="00F16E38" w:rsidRPr="00837A51">
        <w:rPr>
          <w:noProof/>
          <w:lang w:eastAsia="lt-LT"/>
          <w:rPrChange w:id="115" w:author="Tomik" w:date="2016-10-02T23:58:00Z">
            <w:rPr>
              <w:noProof/>
              <w:lang w:eastAsia="lt-LT"/>
            </w:rPr>
          </w:rPrChange>
        </w:rPr>
        <mc:AlternateContent>
          <mc:Choice Requires="wps">
            <w:drawing>
              <wp:anchor distT="0" distB="0" distL="114300" distR="114300" simplePos="0" relativeHeight="251695104" behindDoc="0" locked="0" layoutInCell="1" allowOverlap="1" wp14:anchorId="51606AD4" wp14:editId="7AEF318F">
                <wp:simplePos x="0" y="0"/>
                <wp:positionH relativeFrom="column">
                  <wp:posOffset>495300</wp:posOffset>
                </wp:positionH>
                <wp:positionV relativeFrom="paragraph">
                  <wp:posOffset>5939155</wp:posOffset>
                </wp:positionV>
                <wp:extent cx="746760" cy="186690"/>
                <wp:effectExtent l="0" t="0" r="15240" b="22860"/>
                <wp:wrapNone/>
                <wp:docPr id="201" name="Arrow: Left 201"/>
                <wp:cNvGraphicFramePr/>
                <a:graphic xmlns:a="http://schemas.openxmlformats.org/drawingml/2006/main">
                  <a:graphicData uri="http://schemas.microsoft.com/office/word/2010/wordprocessingShape">
                    <wps:wsp>
                      <wps:cNvSpPr/>
                      <wps:spPr>
                        <a:xfrm>
                          <a:off x="0" y="0"/>
                          <a:ext cx="746760" cy="18669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0F890AA0" id="Arrow: Left 201" o:spid="_x0000_s1026" type="#_x0000_t66" style="position:absolute;margin-left:39pt;margin-top:467.65pt;width:58.8pt;height:14.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" adj="2700" fillcolor="black [3200]" strokecolor="black [1600]" strokeweight="2pt"/>
            </w:pict>
          </mc:Fallback>
        </mc:AlternateContent>
      </w:r>
      <w:r w:rsidRPr="00837A51">
        <w:rPr>
          <w:noProof/>
          <w:lang w:eastAsia="lt-LT"/>
          <w:rPrChange w:id="116" w:author="Tomik" w:date="2016-10-02T23:58:00Z">
            <w:rPr>
              <w:noProof/>
              <w:lang w:eastAsia="lt-LT"/>
            </w:rPr>
          </w:rPrChange>
        </w:rPr>
        <mc:AlternateContent>
          <mc:Choice Requires="wps">
            <w:drawing>
              <wp:anchor distT="0" distB="0" distL="114300" distR="114300" simplePos="0" relativeHeight="251699200" behindDoc="1" locked="0" layoutInCell="1" allowOverlap="1" wp14:anchorId="454D4664" wp14:editId="40924584">
                <wp:simplePos x="0" y="0"/>
                <wp:positionH relativeFrom="column">
                  <wp:posOffset>-2041525</wp:posOffset>
                </wp:positionH>
                <wp:positionV relativeFrom="paragraph">
                  <wp:posOffset>8250555</wp:posOffset>
                </wp:positionV>
                <wp:extent cx="1990725" cy="635"/>
                <wp:effectExtent l="0" t="0" r="9525" b="18415"/>
                <wp:wrapTight wrapText="bothSides">
                  <wp:wrapPolygon edited="0">
                    <wp:start x="0" y="0"/>
                    <wp:lineTo x="0" y="0"/>
                    <wp:lineTo x="21497" y="0"/>
                    <wp:lineTo x="21497" y="0"/>
                    <wp:lineTo x="0" y="0"/>
                  </wp:wrapPolygon>
                </wp:wrapTight>
                <wp:docPr id="206" name="Text Box 206"/>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6916E474" w14:textId="77777777" w:rsidR="00837A51" w:rsidRPr="00522ACE" w:rsidRDefault="00837A51" w:rsidP="001A51BD">
                            <w:pPr>
                              <w:pStyle w:val="Antrat"/>
                              <w:rPr>
                                <w:rFonts w:ascii="Times New Roman" w:hAnsi="Times New Roman"/>
                                <w:noProof/>
                                <w:sz w:val="24"/>
                                <w:szCs w:val="24"/>
                                <w:lang w:val="en-GB"/>
                              </w:rPr>
                            </w:pPr>
                            <w:r>
                              <w:t>Pav.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6" o:spid="_x0000_s1039" type="#_x0000_t202" style="position:absolute;left:0;text-align:left;margin-left:-160.75pt;margin-top:649.65pt;width:156.7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" stroked="f">
                <v:textbox style="mso-fit-shape-to-text:t" inset="0,0,0,0">
                  <w:txbxContent>
                    <w:p w14:paraId="6916E474" w14:textId="77777777" w:rsidR="00837A51" w:rsidRPr="00522ACE" w:rsidRDefault="00837A51" w:rsidP="001A51BD">
                      <w:pPr>
                        <w:pStyle w:val="Antrat"/>
                        <w:rPr>
                          <w:rFonts w:ascii="Times New Roman" w:hAnsi="Times New Roman"/>
                          <w:noProof/>
                          <w:sz w:val="24"/>
                          <w:szCs w:val="24"/>
                          <w:lang w:val="en-GB"/>
                        </w:rPr>
                      </w:pPr>
                      <w:r>
                        <w:t>Pav. 9</w:t>
                      </w:r>
                    </w:p>
                  </w:txbxContent>
                </v:textbox>
                <w10:wrap type="tight"/>
              </v:shape>
            </w:pict>
          </mc:Fallback>
        </mc:AlternateContent>
      </w:r>
      <w:r w:rsidR="00F16E38" w:rsidRPr="00837A51">
        <w:rPr>
          <w:rFonts w:ascii="Times New Roman" w:hAnsi="Times New Roman"/>
          <w:noProof/>
          <w:sz w:val="24"/>
          <w:szCs w:val="24"/>
          <w:lang w:eastAsia="lt-LT"/>
          <w:rPrChange w:id="117" w:author="Tomik" w:date="2016-10-02T23:58:00Z">
            <w:rPr>
              <w:rFonts w:ascii="Times New Roman" w:hAnsi="Times New Roman"/>
              <w:noProof/>
              <w:sz w:val="24"/>
              <w:szCs w:val="24"/>
              <w:lang w:eastAsia="lt-LT"/>
            </w:rPr>
          </w:rPrChange>
        </w:rPr>
        <w:drawing>
          <wp:anchor distT="0" distB="0" distL="114300" distR="114300" simplePos="0" relativeHeight="251694080" behindDoc="1" locked="0" layoutInCell="1" allowOverlap="1" wp14:anchorId="4681B4F7" wp14:editId="790843AA">
            <wp:simplePos x="0" y="0"/>
            <wp:positionH relativeFrom="column">
              <wp:posOffset>-2041525</wp:posOffset>
            </wp:positionH>
            <wp:positionV relativeFrom="paragraph">
              <wp:posOffset>4450080</wp:posOffset>
            </wp:positionV>
            <wp:extent cx="1990725" cy="3743325"/>
            <wp:effectExtent l="0" t="0" r="9525" b="9525"/>
            <wp:wrapTight wrapText="bothSides">
              <wp:wrapPolygon edited="0">
                <wp:start x="0" y="0"/>
                <wp:lineTo x="0" y="21545"/>
                <wp:lineTo x="21497" y="21545"/>
                <wp:lineTo x="21497"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MD aprasui (3).png"/>
                    <pic:cNvPicPr/>
                  </pic:nvPicPr>
                  <pic:blipFill>
                    <a:blip r:embed="rId18">
                      <a:extLst>
                        <a:ext uri="{28A0092B-C50C-407E-A947-70E740481C1C}">
                          <a14:useLocalDpi xmlns:a14="http://schemas.microsoft.com/office/drawing/2010/main" val="0"/>
                        </a:ext>
                      </a:extLst>
                    </a:blip>
                    <a:stretch>
                      <a:fillRect/>
                    </a:stretch>
                  </pic:blipFill>
                  <pic:spPr>
                    <a:xfrm>
                      <a:off x="0" y="0"/>
                      <a:ext cx="1990725" cy="3743325"/>
                    </a:xfrm>
                    <a:prstGeom prst="rect">
                      <a:avLst/>
                    </a:prstGeom>
                  </pic:spPr>
                </pic:pic>
              </a:graphicData>
            </a:graphic>
            <wp14:sizeRelH relativeFrom="page">
              <wp14:pctWidth>0</wp14:pctWidth>
            </wp14:sizeRelH>
            <wp14:sizeRelV relativeFrom="page">
              <wp14:pctHeight>0</wp14:pctHeight>
            </wp14:sizeRelV>
          </wp:anchor>
        </w:drawing>
      </w:r>
      <w:r w:rsidR="00F16E38" w:rsidRPr="00837A51">
        <w:rPr>
          <w:noProof/>
          <w:lang w:eastAsia="lt-LT"/>
          <w:rPrChange w:id="118" w:author="Tomik" w:date="2016-10-02T23:58:00Z">
            <w:rPr>
              <w:noProof/>
              <w:lang w:eastAsia="lt-LT"/>
            </w:rPr>
          </w:rPrChange>
        </w:rPr>
        <mc:AlternateContent>
          <mc:Choice Requires="wps">
            <w:drawing>
              <wp:anchor distT="0" distB="0" distL="114300" distR="114300" simplePos="0" relativeHeight="251688960" behindDoc="1" locked="0" layoutInCell="1" allowOverlap="1" wp14:anchorId="4D18CC17" wp14:editId="4B5A6798">
                <wp:simplePos x="0" y="0"/>
                <wp:positionH relativeFrom="column">
                  <wp:posOffset>-2026285</wp:posOffset>
                </wp:positionH>
                <wp:positionV relativeFrom="paragraph">
                  <wp:posOffset>3726815</wp:posOffset>
                </wp:positionV>
                <wp:extent cx="1943100" cy="635"/>
                <wp:effectExtent l="0" t="0" r="0" b="18415"/>
                <wp:wrapTight wrapText="bothSides">
                  <wp:wrapPolygon edited="0">
                    <wp:start x="0" y="0"/>
                    <wp:lineTo x="0" y="0"/>
                    <wp:lineTo x="21388" y="0"/>
                    <wp:lineTo x="21388" y="0"/>
                    <wp:lineTo x="0" y="0"/>
                  </wp:wrapPolygon>
                </wp:wrapTight>
                <wp:docPr id="195" name="Text Box 195"/>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78B850C8" w14:textId="77777777" w:rsidR="00837A51" w:rsidRPr="00BB6B63" w:rsidRDefault="00837A51" w:rsidP="006C2A45">
                            <w:pPr>
                              <w:pStyle w:val="Antrat"/>
                              <w:rPr>
                                <w:rFonts w:ascii="Times New Roman" w:hAnsi="Times New Roman"/>
                                <w:noProof/>
                                <w:sz w:val="24"/>
                                <w:szCs w:val="24"/>
                              </w:rPr>
                            </w:pPr>
                            <w:r>
                              <w:t>Pav.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5" o:spid="_x0000_s1040" type="#_x0000_t202" style="position:absolute;left:0;text-align:left;margin-left:-159.55pt;margin-top:293.45pt;width:153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" stroked="f">
                <v:textbox style="mso-fit-shape-to-text:t" inset="0,0,0,0">
                  <w:txbxContent>
                    <w:p w14:paraId="78B850C8" w14:textId="77777777" w:rsidR="00837A51" w:rsidRPr="00BB6B63" w:rsidRDefault="00837A51" w:rsidP="006C2A45">
                      <w:pPr>
                        <w:pStyle w:val="Antrat"/>
                        <w:rPr>
                          <w:rFonts w:ascii="Times New Roman" w:hAnsi="Times New Roman"/>
                          <w:noProof/>
                          <w:sz w:val="24"/>
                          <w:szCs w:val="24"/>
                        </w:rPr>
                      </w:pPr>
                      <w:r>
                        <w:t>Pav. 8</w:t>
                      </w:r>
                    </w:p>
                  </w:txbxContent>
                </v:textbox>
                <w10:wrap type="tight"/>
              </v:shape>
            </w:pict>
          </mc:Fallback>
        </mc:AlternateContent>
      </w:r>
      <w:r w:rsidR="00F16E38" w:rsidRPr="00837A51">
        <w:rPr>
          <w:noProof/>
          <w:lang w:eastAsia="lt-LT"/>
          <w:rPrChange w:id="119" w:author="Tomik" w:date="2016-10-02T23:58:00Z">
            <w:rPr>
              <w:noProof/>
              <w:lang w:eastAsia="lt-LT"/>
            </w:rPr>
          </w:rPrChange>
        </w:rPr>
        <mc:AlternateContent>
          <mc:Choice Requires="wps">
            <w:drawing>
              <wp:anchor distT="0" distB="0" distL="114300" distR="114300" simplePos="0" relativeHeight="251691008" behindDoc="0" locked="0" layoutInCell="1" allowOverlap="1" wp14:anchorId="664518DE" wp14:editId="03D7F703">
                <wp:simplePos x="0" y="0"/>
                <wp:positionH relativeFrom="column">
                  <wp:posOffset>494030</wp:posOffset>
                </wp:positionH>
                <wp:positionV relativeFrom="paragraph">
                  <wp:posOffset>2878455</wp:posOffset>
                </wp:positionV>
                <wp:extent cx="746760" cy="186690"/>
                <wp:effectExtent l="0" t="0" r="15240" b="22860"/>
                <wp:wrapNone/>
                <wp:docPr id="197" name="Arrow: Left 197"/>
                <wp:cNvGraphicFramePr/>
                <a:graphic xmlns:a="http://schemas.openxmlformats.org/drawingml/2006/main">
                  <a:graphicData uri="http://schemas.microsoft.com/office/word/2010/wordprocessingShape">
                    <wps:wsp>
                      <wps:cNvSpPr/>
                      <wps:spPr>
                        <a:xfrm>
                          <a:off x="0" y="0"/>
                          <a:ext cx="746760" cy="18669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0B0B1569" id="Arrow: Left 197" o:spid="_x0000_s1026" type="#_x0000_t66" style="position:absolute;margin-left:38.9pt;margin-top:226.65pt;width:58.8pt;height:14.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" adj="2700" fillcolor="black [3200]" strokecolor="black [1600]" strokeweight="2pt"/>
            </w:pict>
          </mc:Fallback>
        </mc:AlternateContent>
      </w:r>
      <w:r w:rsidR="00F16E38" w:rsidRPr="00837A51">
        <w:rPr>
          <w:rFonts w:ascii="Times New Roman" w:hAnsi="Times New Roman"/>
          <w:noProof/>
          <w:sz w:val="24"/>
          <w:szCs w:val="24"/>
          <w:lang w:eastAsia="lt-LT"/>
          <w:rPrChange w:id="120" w:author="Tomik" w:date="2016-10-02T23:58:00Z">
            <w:rPr>
              <w:rFonts w:ascii="Times New Roman" w:hAnsi="Times New Roman"/>
              <w:noProof/>
              <w:sz w:val="24"/>
              <w:szCs w:val="24"/>
              <w:lang w:eastAsia="lt-LT"/>
            </w:rPr>
          </w:rPrChange>
        </w:rPr>
        <mc:AlternateContent>
          <mc:Choice Requires="wps">
            <w:drawing>
              <wp:anchor distT="45720" distB="45720" distL="114300" distR="114300" simplePos="0" relativeHeight="251693056" behindDoc="0" locked="0" layoutInCell="1" allowOverlap="1" wp14:anchorId="0F2BD2F5" wp14:editId="1F48C292">
                <wp:simplePos x="0" y="0"/>
                <wp:positionH relativeFrom="column">
                  <wp:posOffset>1630045</wp:posOffset>
                </wp:positionH>
                <wp:positionV relativeFrom="paragraph">
                  <wp:posOffset>2575560</wp:posOffset>
                </wp:positionV>
                <wp:extent cx="2360930" cy="872490"/>
                <wp:effectExtent l="0" t="0" r="20320" b="2286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72490"/>
                        </a:xfrm>
                        <a:prstGeom prst="rect">
                          <a:avLst/>
                        </a:prstGeom>
                        <a:solidFill>
                          <a:srgbClr val="FFFFFF"/>
                        </a:solidFill>
                        <a:ln w="9525">
                          <a:solidFill>
                            <a:srgbClr val="000000"/>
                          </a:solidFill>
                          <a:miter lim="800000"/>
                          <a:headEnd/>
                          <a:tailEnd/>
                        </a:ln>
                      </wps:spPr>
                      <wps:txbx>
                        <w:txbxContent>
                          <w:p w14:paraId="6546FE57" w14:textId="77777777" w:rsidR="00837A51" w:rsidRDefault="00837A51">
                            <w:r>
                              <w:t>Paspaudus mygtuką „Toliau“, yra įjungiamas puslapis (Pav.). Paspaudus mygtuką „Atgal“, yra įjungiamas prieš tai esantis puslapis.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1" type="#_x0000_t202" style="position:absolute;left:0;text-align:left;margin-left:128.35pt;margin-top:202.8pt;width:185.9pt;height:68.7pt;z-index:2516930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">
                <v:textbox>
                  <w:txbxContent>
                    <w:p w14:paraId="6546FE57" w14:textId="77777777" w:rsidR="00837A51" w:rsidRDefault="00837A51">
                      <w:r>
                        <w:t>Paspaudus mygtuką „Toliau“, yra įjungiamas puslapis (Pav.). Paspaudus mygtuką „Atgal“, yra įjungiamas prieš tai esantis puslapis.</w:t>
                      </w:r>
                    </w:p>
                  </w:txbxContent>
                </v:textbox>
                <w10:wrap type="square"/>
              </v:shape>
            </w:pict>
          </mc:Fallback>
        </mc:AlternateContent>
      </w:r>
      <w:r w:rsidR="00F16E38" w:rsidRPr="00837A51">
        <w:rPr>
          <w:noProof/>
          <w:lang w:eastAsia="lt-LT"/>
          <w:rPrChange w:id="121" w:author="Tomik" w:date="2016-10-02T23:58:00Z">
            <w:rPr>
              <w:noProof/>
              <w:lang w:eastAsia="lt-LT"/>
            </w:rPr>
          </w:rPrChange>
        </w:rPr>
        <mc:AlternateContent>
          <mc:Choice Requires="wps">
            <w:drawing>
              <wp:anchor distT="0" distB="0" distL="114300" distR="114300" simplePos="0" relativeHeight="251689984" behindDoc="0" locked="0" layoutInCell="1" allowOverlap="1" wp14:anchorId="455D0C0B" wp14:editId="1DA3D3E5">
                <wp:simplePos x="0" y="0"/>
                <wp:positionH relativeFrom="column">
                  <wp:posOffset>494030</wp:posOffset>
                </wp:positionH>
                <wp:positionV relativeFrom="paragraph">
                  <wp:posOffset>1362075</wp:posOffset>
                </wp:positionV>
                <wp:extent cx="746760" cy="186690"/>
                <wp:effectExtent l="0" t="0" r="15240" b="22860"/>
                <wp:wrapNone/>
                <wp:docPr id="196" name="Arrow: Left 196"/>
                <wp:cNvGraphicFramePr/>
                <a:graphic xmlns:a="http://schemas.openxmlformats.org/drawingml/2006/main">
                  <a:graphicData uri="http://schemas.microsoft.com/office/word/2010/wordprocessingShape">
                    <wps:wsp>
                      <wps:cNvSpPr/>
                      <wps:spPr>
                        <a:xfrm>
                          <a:off x="0" y="0"/>
                          <a:ext cx="746760" cy="18669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7B266EAC" id="Arrow: Left 196" o:spid="_x0000_s1026" type="#_x0000_t66" style="position:absolute;margin-left:38.9pt;margin-top:107.25pt;width:58.8pt;height:14.7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" adj="2700" fillcolor="black [3200]" strokecolor="black [1600]" strokeweight="2pt"/>
            </w:pict>
          </mc:Fallback>
        </mc:AlternateContent>
      </w:r>
      <w:r w:rsidR="00F16E38" w:rsidRPr="00837A51">
        <w:rPr>
          <w:rFonts w:ascii="Times New Roman" w:hAnsi="Times New Roman"/>
          <w:noProof/>
          <w:sz w:val="24"/>
          <w:szCs w:val="24"/>
          <w:lang w:eastAsia="lt-LT"/>
          <w:rPrChange w:id="122" w:author="Tomik" w:date="2016-10-02T23:58:00Z">
            <w:rPr>
              <w:rFonts w:ascii="Times New Roman" w:hAnsi="Times New Roman"/>
              <w:noProof/>
              <w:sz w:val="24"/>
              <w:szCs w:val="24"/>
              <w:lang w:eastAsia="lt-LT"/>
            </w:rPr>
          </w:rPrChange>
        </w:rPr>
        <mc:AlternateContent>
          <mc:Choice Requires="wps">
            <w:drawing>
              <wp:anchor distT="45720" distB="45720" distL="114300" distR="114300" simplePos="0" relativeHeight="251692032" behindDoc="0" locked="0" layoutInCell="1" allowOverlap="1" wp14:anchorId="3104C020" wp14:editId="1E4B4D7D">
                <wp:simplePos x="0" y="0"/>
                <wp:positionH relativeFrom="column">
                  <wp:posOffset>1630045</wp:posOffset>
                </wp:positionH>
                <wp:positionV relativeFrom="paragraph">
                  <wp:posOffset>1170940</wp:posOffset>
                </wp:positionV>
                <wp:extent cx="2360930" cy="499110"/>
                <wp:effectExtent l="0" t="0" r="20320" b="1524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9110"/>
                        </a:xfrm>
                        <a:prstGeom prst="rect">
                          <a:avLst/>
                        </a:prstGeom>
                        <a:solidFill>
                          <a:srgbClr val="FFFFFF"/>
                        </a:solidFill>
                        <a:ln w="9525">
                          <a:solidFill>
                            <a:srgbClr val="000000"/>
                          </a:solidFill>
                          <a:miter lim="800000"/>
                          <a:headEnd/>
                          <a:tailEnd/>
                        </a:ln>
                      </wps:spPr>
                      <wps:txbx>
                        <w:txbxContent>
                          <w:p w14:paraId="3F7CFDEB" w14:textId="77777777" w:rsidR="00837A51" w:rsidRDefault="00837A51">
                            <w:r>
                              <w:t>Galimybė pasirinkti kurį nors vieną receptą</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2" type="#_x0000_t202" style="position:absolute;left:0;text-align:left;margin-left:128.35pt;margin-top:92.2pt;width:185.9pt;height:39.3pt;z-index:2516920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">
                <v:textbox>
                  <w:txbxContent>
                    <w:p w14:paraId="3F7CFDEB" w14:textId="77777777" w:rsidR="00837A51" w:rsidRDefault="00837A51">
                      <w:r>
                        <w:t>Galimybė pasirinkti kurį nors vieną receptą</w:t>
                      </w:r>
                    </w:p>
                  </w:txbxContent>
                </v:textbox>
                <w10:wrap type="square"/>
              </v:shape>
            </w:pict>
          </mc:Fallback>
        </mc:AlternateContent>
      </w:r>
      <w:r w:rsidR="00F16E38" w:rsidRPr="00837A51">
        <w:rPr>
          <w:rFonts w:ascii="Times New Roman" w:hAnsi="Times New Roman"/>
          <w:sz w:val="24"/>
          <w:szCs w:val="24"/>
          <w:rPrChange w:id="123" w:author="Tomik" w:date="2016-10-02T23:58:00Z">
            <w:rPr>
              <w:rFonts w:ascii="Times New Roman" w:hAnsi="Times New Roman"/>
              <w:sz w:val="24"/>
              <w:szCs w:val="24"/>
              <w:lang w:val="en-GB"/>
            </w:rPr>
          </w:rPrChange>
        </w:rPr>
        <w:br w:type="page"/>
      </w:r>
    </w:p>
    <w:p w14:paraId="746FB26F" w14:textId="77777777" w:rsidR="006C2A45" w:rsidRPr="00837A51" w:rsidRDefault="001A51BD" w:rsidP="007D729D">
      <w:pPr>
        <w:spacing w:line="360" w:lineRule="auto"/>
        <w:ind w:right="-1"/>
        <w:jc w:val="both"/>
        <w:rPr>
          <w:rFonts w:ascii="Times New Roman" w:hAnsi="Times New Roman"/>
          <w:sz w:val="24"/>
          <w:szCs w:val="24"/>
          <w:rPrChange w:id="124" w:author="Tomik" w:date="2016-10-02T23:58:00Z">
            <w:rPr>
              <w:rFonts w:ascii="Times New Roman" w:hAnsi="Times New Roman"/>
              <w:sz w:val="24"/>
              <w:szCs w:val="24"/>
              <w:lang w:val="en-GB"/>
            </w:rPr>
          </w:rPrChange>
        </w:rPr>
      </w:pPr>
      <w:r w:rsidRPr="00B11305">
        <w:rPr>
          <w:noProof/>
          <w:lang w:eastAsia="lt-LT"/>
        </w:rPr>
        <w:lastRenderedPageBreak/>
        <mc:AlternateContent>
          <mc:Choice Requires="wps">
            <w:drawing>
              <wp:anchor distT="0" distB="0" distL="114300" distR="114300" simplePos="0" relativeHeight="251700224" behindDoc="1" locked="0" layoutInCell="1" allowOverlap="1" wp14:anchorId="49E88149" wp14:editId="77B4B54B">
                <wp:simplePos x="0" y="0"/>
                <wp:positionH relativeFrom="column">
                  <wp:posOffset>-272415</wp:posOffset>
                </wp:positionH>
                <wp:positionV relativeFrom="paragraph">
                  <wp:posOffset>3799205</wp:posOffset>
                </wp:positionV>
                <wp:extent cx="1943100" cy="635"/>
                <wp:effectExtent l="0" t="0" r="0" b="18415"/>
                <wp:wrapTight wrapText="bothSides">
                  <wp:wrapPolygon edited="0">
                    <wp:start x="0" y="0"/>
                    <wp:lineTo x="0" y="0"/>
                    <wp:lineTo x="21388" y="0"/>
                    <wp:lineTo x="21388" y="0"/>
                    <wp:lineTo x="0" y="0"/>
                  </wp:wrapPolygon>
                </wp:wrapTight>
                <wp:docPr id="207" name="Text Box 207"/>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7EEBD315" w14:textId="77777777" w:rsidR="00837A51" w:rsidRPr="00E94B6C" w:rsidRDefault="00837A51" w:rsidP="001A51BD">
                            <w:pPr>
                              <w:pStyle w:val="Antrat"/>
                              <w:rPr>
                                <w:rFonts w:ascii="Times New Roman" w:hAnsi="Times New Roman"/>
                                <w:noProof/>
                                <w:sz w:val="24"/>
                                <w:szCs w:val="24"/>
                              </w:rPr>
                            </w:pPr>
                            <w:r>
                              <w:t>Pav.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7" o:spid="_x0000_s1043" type="#_x0000_t202" style="position:absolute;left:0;text-align:left;margin-left:-21.45pt;margin-top:299.15pt;width:153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" stroked="f">
                <v:textbox style="mso-fit-shape-to-text:t" inset="0,0,0,0">
                  <w:txbxContent>
                    <w:p w14:paraId="7EEBD315" w14:textId="77777777" w:rsidR="00837A51" w:rsidRPr="00E94B6C" w:rsidRDefault="00837A51" w:rsidP="001A51BD">
                      <w:pPr>
                        <w:pStyle w:val="Antrat"/>
                        <w:rPr>
                          <w:rFonts w:ascii="Times New Roman" w:hAnsi="Times New Roman"/>
                          <w:noProof/>
                          <w:sz w:val="24"/>
                          <w:szCs w:val="24"/>
                        </w:rPr>
                      </w:pPr>
                      <w:r>
                        <w:t>Pav. 10</w:t>
                      </w:r>
                    </w:p>
                  </w:txbxContent>
                </v:textbox>
                <w10:wrap type="tight"/>
              </v:shape>
            </w:pict>
          </mc:Fallback>
        </mc:AlternateContent>
      </w:r>
      <w:r w:rsidRPr="00837A51">
        <w:rPr>
          <w:rFonts w:ascii="Times New Roman" w:hAnsi="Times New Roman"/>
          <w:noProof/>
          <w:sz w:val="24"/>
          <w:szCs w:val="24"/>
          <w:lang w:eastAsia="lt-LT"/>
          <w:rPrChange w:id="125" w:author="Tomik" w:date="2016-10-02T23:58:00Z">
            <w:rPr>
              <w:rFonts w:ascii="Times New Roman" w:hAnsi="Times New Roman"/>
              <w:noProof/>
              <w:sz w:val="24"/>
              <w:szCs w:val="24"/>
              <w:lang w:eastAsia="lt-LT"/>
            </w:rPr>
          </w:rPrChange>
        </w:rPr>
        <w:drawing>
          <wp:anchor distT="0" distB="0" distL="114300" distR="114300" simplePos="0" relativeHeight="251674624" behindDoc="1" locked="0" layoutInCell="1" allowOverlap="1" wp14:anchorId="6A9BEE09" wp14:editId="7B07CFC5">
            <wp:simplePos x="0" y="0"/>
            <wp:positionH relativeFrom="column">
              <wp:posOffset>-272415</wp:posOffset>
            </wp:positionH>
            <wp:positionV relativeFrom="paragraph">
              <wp:posOffset>-1270</wp:posOffset>
            </wp:positionV>
            <wp:extent cx="1943100" cy="3743325"/>
            <wp:effectExtent l="0" t="0" r="0" b="9525"/>
            <wp:wrapTight wrapText="bothSides">
              <wp:wrapPolygon edited="0">
                <wp:start x="0" y="0"/>
                <wp:lineTo x="0" y="21545"/>
                <wp:lineTo x="21388" y="21545"/>
                <wp:lineTo x="2138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D aprasui (4).png"/>
                    <pic:cNvPicPr/>
                  </pic:nvPicPr>
                  <pic:blipFill>
                    <a:blip r:embed="rId19">
                      <a:extLst>
                        <a:ext uri="{28A0092B-C50C-407E-A947-70E740481C1C}">
                          <a14:useLocalDpi xmlns:a14="http://schemas.microsoft.com/office/drawing/2010/main" val="0"/>
                        </a:ext>
                      </a:extLst>
                    </a:blip>
                    <a:stretch>
                      <a:fillRect/>
                    </a:stretch>
                  </pic:blipFill>
                  <pic:spPr>
                    <a:xfrm>
                      <a:off x="0" y="0"/>
                      <a:ext cx="1943100" cy="3743325"/>
                    </a:xfrm>
                    <a:prstGeom prst="rect">
                      <a:avLst/>
                    </a:prstGeom>
                  </pic:spPr>
                </pic:pic>
              </a:graphicData>
            </a:graphic>
            <wp14:sizeRelH relativeFrom="page">
              <wp14:pctWidth>0</wp14:pctWidth>
            </wp14:sizeRelH>
            <wp14:sizeRelV relativeFrom="page">
              <wp14:pctHeight>0</wp14:pctHeight>
            </wp14:sizeRelV>
          </wp:anchor>
        </w:drawing>
      </w:r>
    </w:p>
    <w:p w14:paraId="7C1D4448" w14:textId="77777777" w:rsidR="006C2A45" w:rsidRPr="00837A51" w:rsidRDefault="006C2A45" w:rsidP="007D729D">
      <w:pPr>
        <w:spacing w:line="360" w:lineRule="auto"/>
        <w:ind w:right="-1"/>
        <w:jc w:val="both"/>
        <w:rPr>
          <w:rFonts w:ascii="Times New Roman" w:hAnsi="Times New Roman"/>
          <w:sz w:val="24"/>
          <w:szCs w:val="24"/>
          <w:rPrChange w:id="126" w:author="Tomik" w:date="2016-10-02T23:58:00Z">
            <w:rPr>
              <w:rFonts w:ascii="Times New Roman" w:hAnsi="Times New Roman"/>
              <w:sz w:val="24"/>
              <w:szCs w:val="24"/>
              <w:lang w:val="en-GB"/>
            </w:rPr>
          </w:rPrChange>
        </w:rPr>
      </w:pPr>
    </w:p>
    <w:p w14:paraId="09D17705" w14:textId="77777777" w:rsidR="006C2A45" w:rsidRPr="00837A51" w:rsidRDefault="00BA7B52" w:rsidP="007D729D">
      <w:pPr>
        <w:spacing w:line="360" w:lineRule="auto"/>
        <w:ind w:right="-1"/>
        <w:jc w:val="both"/>
        <w:rPr>
          <w:rFonts w:ascii="Times New Roman" w:hAnsi="Times New Roman"/>
          <w:sz w:val="24"/>
          <w:szCs w:val="24"/>
          <w:rPrChange w:id="127" w:author="Tomik" w:date="2016-10-02T23:58:00Z">
            <w:rPr>
              <w:rFonts w:ascii="Times New Roman" w:hAnsi="Times New Roman"/>
              <w:sz w:val="24"/>
              <w:szCs w:val="24"/>
              <w:lang w:val="en-GB"/>
            </w:rPr>
          </w:rPrChange>
        </w:rPr>
      </w:pPr>
      <w:r w:rsidRPr="00B11305">
        <w:rPr>
          <w:rFonts w:ascii="Times New Roman" w:hAnsi="Times New Roman"/>
          <w:noProof/>
          <w:sz w:val="24"/>
          <w:szCs w:val="24"/>
          <w:lang w:eastAsia="lt-LT"/>
        </w:rPr>
        <mc:AlternateContent>
          <mc:Choice Requires="wps">
            <w:drawing>
              <wp:anchor distT="45720" distB="45720" distL="114300" distR="114300" simplePos="0" relativeHeight="251704320" behindDoc="0" locked="0" layoutInCell="1" allowOverlap="1" wp14:anchorId="75BAA61C" wp14:editId="14836F98">
                <wp:simplePos x="0" y="0"/>
                <wp:positionH relativeFrom="column">
                  <wp:posOffset>1711325</wp:posOffset>
                </wp:positionH>
                <wp:positionV relativeFrom="paragraph">
                  <wp:posOffset>306070</wp:posOffset>
                </wp:positionV>
                <wp:extent cx="2360930" cy="270510"/>
                <wp:effectExtent l="0" t="0" r="20320" b="1524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0510"/>
                        </a:xfrm>
                        <a:prstGeom prst="rect">
                          <a:avLst/>
                        </a:prstGeom>
                        <a:solidFill>
                          <a:srgbClr val="FFFFFF"/>
                        </a:solidFill>
                        <a:ln w="9525">
                          <a:solidFill>
                            <a:srgbClr val="000000"/>
                          </a:solidFill>
                          <a:miter lim="800000"/>
                          <a:headEnd/>
                          <a:tailEnd/>
                        </a:ln>
                      </wps:spPr>
                      <wps:txbx>
                        <w:txbxContent>
                          <w:p w14:paraId="030DA96D" w14:textId="77777777" w:rsidR="00837A51" w:rsidRDefault="00837A51">
                            <w:r>
                              <w:t>Pateikiamas turimų receptų sąrašas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4" type="#_x0000_t202" style="position:absolute;left:0;text-align:left;margin-left:134.75pt;margin-top:24.1pt;width:185.9pt;height:21.3pt;z-index:2517043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">
                <v:textbox>
                  <w:txbxContent>
                    <w:p w14:paraId="030DA96D" w14:textId="77777777" w:rsidR="00837A51" w:rsidRDefault="00837A51">
                      <w:r>
                        <w:t>Pateikiamas turimų receptų sąrašas</w:t>
                      </w:r>
                    </w:p>
                  </w:txbxContent>
                </v:textbox>
                <w10:wrap type="square"/>
              </v:shape>
            </w:pict>
          </mc:Fallback>
        </mc:AlternateContent>
      </w:r>
      <w:r w:rsidRPr="00837A51">
        <w:rPr>
          <w:noProof/>
          <w:lang w:eastAsia="lt-LT"/>
          <w:rPrChange w:id="128" w:author="Tomik" w:date="2016-10-02T23:58:00Z">
            <w:rPr>
              <w:noProof/>
              <w:lang w:eastAsia="lt-LT"/>
            </w:rPr>
          </w:rPrChange>
        </w:rPr>
        <mc:AlternateContent>
          <mc:Choice Requires="wps">
            <w:drawing>
              <wp:anchor distT="0" distB="0" distL="114300" distR="114300" simplePos="0" relativeHeight="251702272" behindDoc="0" locked="0" layoutInCell="1" allowOverlap="1" wp14:anchorId="115CD198" wp14:editId="30E1709D">
                <wp:simplePos x="0" y="0"/>
                <wp:positionH relativeFrom="column">
                  <wp:posOffset>553085</wp:posOffset>
                </wp:positionH>
                <wp:positionV relativeFrom="paragraph">
                  <wp:posOffset>321310</wp:posOffset>
                </wp:positionV>
                <wp:extent cx="746760" cy="186690"/>
                <wp:effectExtent l="0" t="0" r="15240" b="22860"/>
                <wp:wrapNone/>
                <wp:docPr id="209" name="Arrow: Left 209"/>
                <wp:cNvGraphicFramePr/>
                <a:graphic xmlns:a="http://schemas.openxmlformats.org/drawingml/2006/main">
                  <a:graphicData uri="http://schemas.microsoft.com/office/word/2010/wordprocessingShape">
                    <wps:wsp>
                      <wps:cNvSpPr/>
                      <wps:spPr>
                        <a:xfrm>
                          <a:off x="0" y="0"/>
                          <a:ext cx="746760" cy="18669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11EE88FA" id="Arrow: Left 209" o:spid="_x0000_s1026" type="#_x0000_t66" style="position:absolute;margin-left:43.55pt;margin-top:25.3pt;width:58.8pt;height:14.7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" adj="2700" fillcolor="black [3200]" strokecolor="black [1600]" strokeweight="2pt"/>
            </w:pict>
          </mc:Fallback>
        </mc:AlternateContent>
      </w:r>
    </w:p>
    <w:p w14:paraId="43CFADD8" w14:textId="77777777" w:rsidR="00BA7B52" w:rsidRPr="00837A51" w:rsidRDefault="00BA7B52" w:rsidP="007D729D">
      <w:pPr>
        <w:spacing w:line="360" w:lineRule="auto"/>
        <w:ind w:right="-1"/>
        <w:jc w:val="both"/>
        <w:rPr>
          <w:rFonts w:ascii="Times New Roman" w:hAnsi="Times New Roman"/>
          <w:sz w:val="24"/>
          <w:szCs w:val="24"/>
          <w:rPrChange w:id="129" w:author="Tomik" w:date="2016-10-02T23:58:00Z">
            <w:rPr>
              <w:rFonts w:ascii="Times New Roman" w:hAnsi="Times New Roman"/>
              <w:sz w:val="24"/>
              <w:szCs w:val="24"/>
              <w:lang w:val="en-GB"/>
            </w:rPr>
          </w:rPrChange>
        </w:rPr>
      </w:pPr>
    </w:p>
    <w:p w14:paraId="114D05B2" w14:textId="77777777" w:rsidR="00BA7B52" w:rsidRPr="00837A51" w:rsidRDefault="00BA7B52" w:rsidP="007D729D">
      <w:pPr>
        <w:jc w:val="both"/>
        <w:rPr>
          <w:rFonts w:ascii="Times New Roman" w:hAnsi="Times New Roman"/>
          <w:sz w:val="24"/>
          <w:szCs w:val="24"/>
          <w:rPrChange w:id="130" w:author="Tomik" w:date="2016-10-02T23:58:00Z">
            <w:rPr>
              <w:rFonts w:ascii="Times New Roman" w:hAnsi="Times New Roman"/>
              <w:sz w:val="24"/>
              <w:szCs w:val="24"/>
              <w:lang w:val="en-GB"/>
            </w:rPr>
          </w:rPrChange>
        </w:rPr>
      </w:pPr>
      <w:r w:rsidRPr="00B11305">
        <w:rPr>
          <w:noProof/>
          <w:lang w:eastAsia="lt-LT"/>
        </w:rPr>
        <mc:AlternateContent>
          <mc:Choice Requires="wps">
            <w:drawing>
              <wp:anchor distT="0" distB="0" distL="114300" distR="114300" simplePos="0" relativeHeight="251703296" behindDoc="0" locked="0" layoutInCell="1" allowOverlap="1" wp14:anchorId="53A9F9F2" wp14:editId="3AE69A9F">
                <wp:simplePos x="0" y="0"/>
                <wp:positionH relativeFrom="column">
                  <wp:posOffset>551180</wp:posOffset>
                </wp:positionH>
                <wp:positionV relativeFrom="paragraph">
                  <wp:posOffset>1541145</wp:posOffset>
                </wp:positionV>
                <wp:extent cx="746760" cy="186690"/>
                <wp:effectExtent l="0" t="0" r="15240" b="22860"/>
                <wp:wrapNone/>
                <wp:docPr id="210" name="Arrow: Left 210"/>
                <wp:cNvGraphicFramePr/>
                <a:graphic xmlns:a="http://schemas.openxmlformats.org/drawingml/2006/main">
                  <a:graphicData uri="http://schemas.microsoft.com/office/word/2010/wordprocessingShape">
                    <wps:wsp>
                      <wps:cNvSpPr/>
                      <wps:spPr>
                        <a:xfrm>
                          <a:off x="0" y="0"/>
                          <a:ext cx="746760" cy="18669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508D39B1" id="Arrow: Left 210" o:spid="_x0000_s1026" type="#_x0000_t66" style="position:absolute;margin-left:43.4pt;margin-top:121.35pt;width:58.8pt;height:14.7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" adj="2700" fillcolor="black [3200]" strokecolor="black [1600]" strokeweight="2pt"/>
            </w:pict>
          </mc:Fallback>
        </mc:AlternateContent>
      </w:r>
      <w:r w:rsidRPr="00837A51">
        <w:rPr>
          <w:rFonts w:ascii="Times New Roman" w:hAnsi="Times New Roman"/>
          <w:noProof/>
          <w:sz w:val="24"/>
          <w:szCs w:val="24"/>
          <w:lang w:eastAsia="lt-LT"/>
          <w:rPrChange w:id="131" w:author="Tomik" w:date="2016-10-02T23:58:00Z">
            <w:rPr>
              <w:rFonts w:ascii="Times New Roman" w:hAnsi="Times New Roman"/>
              <w:noProof/>
              <w:sz w:val="24"/>
              <w:szCs w:val="24"/>
              <w:lang w:eastAsia="lt-LT"/>
            </w:rPr>
          </w:rPrChange>
        </w:rPr>
        <mc:AlternateContent>
          <mc:Choice Requires="wps">
            <w:drawing>
              <wp:anchor distT="45720" distB="45720" distL="114300" distR="114300" simplePos="0" relativeHeight="251705344" behindDoc="0" locked="0" layoutInCell="1" allowOverlap="1" wp14:anchorId="3BC69A35" wp14:editId="4D16B1EE">
                <wp:simplePos x="0" y="0"/>
                <wp:positionH relativeFrom="column">
                  <wp:posOffset>1806575</wp:posOffset>
                </wp:positionH>
                <wp:positionV relativeFrom="paragraph">
                  <wp:posOffset>1236980</wp:posOffset>
                </wp:positionV>
                <wp:extent cx="2360930" cy="670560"/>
                <wp:effectExtent l="0" t="0" r="20320" b="1524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70560"/>
                        </a:xfrm>
                        <a:prstGeom prst="rect">
                          <a:avLst/>
                        </a:prstGeom>
                        <a:solidFill>
                          <a:srgbClr val="FFFFFF"/>
                        </a:solidFill>
                        <a:ln w="9525">
                          <a:solidFill>
                            <a:srgbClr val="000000"/>
                          </a:solidFill>
                          <a:miter lim="800000"/>
                          <a:headEnd/>
                          <a:tailEnd/>
                        </a:ln>
                      </wps:spPr>
                      <wps:txbx>
                        <w:txbxContent>
                          <w:p w14:paraId="54BE941B" w14:textId="77777777" w:rsidR="00837A51" w:rsidRDefault="00837A51" w:rsidP="00BA7B52">
                            <w:r>
                              <w:t>Paspaudus mygtuką „Atgal“, yra įjungimas prieš tai esantis programėlės puslapis.</w:t>
                            </w:r>
                          </w:p>
                          <w:p w14:paraId="2E44A24E" w14:textId="77777777" w:rsidR="00837A51" w:rsidRDefault="00837A5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5" type="#_x0000_t202" style="position:absolute;left:0;text-align:left;margin-left:142.25pt;margin-top:97.4pt;width:185.9pt;height:52.8pt;z-index:2517053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ThM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">
                <v:textbox>
                  <w:txbxContent>
                    <w:p w14:paraId="54BE941B" w14:textId="77777777" w:rsidR="00837A51" w:rsidRDefault="00837A51" w:rsidP="00BA7B52">
                      <w:r>
                        <w:t>Paspaudus mygtuką „Atgal“, yra įjungimas prieš tai esantis programėlės puslapis.</w:t>
                      </w:r>
                    </w:p>
                    <w:p w14:paraId="2E44A24E" w14:textId="77777777" w:rsidR="00837A51" w:rsidRDefault="00837A51"/>
                  </w:txbxContent>
                </v:textbox>
                <w10:wrap type="square"/>
              </v:shape>
            </w:pict>
          </mc:Fallback>
        </mc:AlternateContent>
      </w:r>
      <w:r w:rsidRPr="00837A51">
        <w:rPr>
          <w:rFonts w:ascii="Times New Roman" w:hAnsi="Times New Roman"/>
          <w:sz w:val="24"/>
          <w:szCs w:val="24"/>
          <w:rPrChange w:id="132" w:author="Tomik" w:date="2016-10-02T23:58:00Z">
            <w:rPr>
              <w:rFonts w:ascii="Times New Roman" w:hAnsi="Times New Roman"/>
              <w:sz w:val="24"/>
              <w:szCs w:val="24"/>
              <w:lang w:val="en-GB"/>
            </w:rPr>
          </w:rPrChange>
        </w:rPr>
        <w:br w:type="page"/>
      </w:r>
    </w:p>
    <w:p w14:paraId="52E0496A" w14:textId="77777777" w:rsidR="00422FA0" w:rsidRPr="00837A51" w:rsidRDefault="00BA7B52" w:rsidP="003F486F">
      <w:pPr>
        <w:pStyle w:val="PAV"/>
        <w:rPr>
          <w:rPrChange w:id="133" w:author="Tomik" w:date="2016-10-02T23:58:00Z">
            <w:rPr>
              <w:lang w:val="en-GB"/>
            </w:rPr>
          </w:rPrChange>
        </w:rPr>
      </w:pPr>
      <w:bookmarkStart w:id="134" w:name="_Toc463189592"/>
      <w:commentRangeStart w:id="135"/>
      <w:r w:rsidRPr="00837A51">
        <w:rPr>
          <w:rPrChange w:id="136" w:author="Tomik" w:date="2016-10-02T23:58:00Z">
            <w:rPr>
              <w:lang w:val="en-GB"/>
            </w:rPr>
          </w:rPrChange>
        </w:rPr>
        <w:lastRenderedPageBreak/>
        <w:t>IŠVADOS</w:t>
      </w:r>
      <w:bookmarkEnd w:id="134"/>
      <w:commentRangeEnd w:id="135"/>
      <w:r w:rsidR="000224A8">
        <w:rPr>
          <w:rStyle w:val="Komentaronuoroda"/>
          <w:rFonts w:ascii="Calibri" w:hAnsi="Calibri"/>
        </w:rPr>
        <w:commentReference w:id="135"/>
      </w:r>
    </w:p>
    <w:p w14:paraId="016D59DA" w14:textId="77777777" w:rsidR="00DC673D" w:rsidRPr="00AB136A" w:rsidRDefault="00474DF6" w:rsidP="007D729D">
      <w:pPr>
        <w:spacing w:line="360" w:lineRule="auto"/>
        <w:ind w:right="-1"/>
        <w:jc w:val="both"/>
        <w:rPr>
          <w:rFonts w:ascii="Times New Roman" w:hAnsi="Times New Roman"/>
          <w:sz w:val="24"/>
          <w:szCs w:val="24"/>
        </w:rPr>
      </w:pPr>
      <w:r w:rsidRPr="00837A51">
        <w:rPr>
          <w:rFonts w:ascii="Times New Roman" w:hAnsi="Times New Roman"/>
          <w:sz w:val="24"/>
          <w:szCs w:val="24"/>
        </w:rPr>
        <w:t>Apibendrinant visą MD, galima pastebėti nemažai svarbių dalykų. Vienas iš jų būtų informacijos šaltinių ieškojimas. Informacijos apie „</w:t>
      </w:r>
      <w:proofErr w:type="spellStart"/>
      <w:r w:rsidRPr="00837A51">
        <w:rPr>
          <w:rFonts w:ascii="Times New Roman" w:hAnsi="Times New Roman"/>
          <w:sz w:val="24"/>
          <w:szCs w:val="24"/>
        </w:rPr>
        <w:t>Android</w:t>
      </w:r>
      <w:proofErr w:type="spellEnd"/>
      <w:r w:rsidRPr="00837A51">
        <w:rPr>
          <w:rFonts w:ascii="Times New Roman" w:hAnsi="Times New Roman"/>
          <w:sz w:val="24"/>
          <w:szCs w:val="24"/>
        </w:rPr>
        <w:t>“ operacinės sistemos programėlių kūrimą negalėjau rasti labai ilgą laiką, kas atitolino darbo pradžią. Suradus informacijos šaltinį, prie jo buvo praleista labai daug brangaus laiko ir kaip buvo minėta anksčiau, gauta informacija nepateisino visų lūkesčių.</w:t>
      </w:r>
      <w:r w:rsidR="00DC673D" w:rsidRPr="00AB136A">
        <w:rPr>
          <w:rFonts w:ascii="Times New Roman" w:hAnsi="Times New Roman"/>
          <w:sz w:val="24"/>
          <w:szCs w:val="24"/>
        </w:rPr>
        <w:t xml:space="preserve"> </w:t>
      </w:r>
    </w:p>
    <w:p w14:paraId="5B1CBAB7" w14:textId="77777777" w:rsidR="00BA7B52" w:rsidRPr="00AB136A" w:rsidRDefault="00DC673D" w:rsidP="007D729D">
      <w:pPr>
        <w:spacing w:line="360" w:lineRule="auto"/>
        <w:ind w:right="-1"/>
        <w:jc w:val="both"/>
        <w:rPr>
          <w:rFonts w:ascii="Times New Roman" w:hAnsi="Times New Roman"/>
          <w:sz w:val="24"/>
          <w:szCs w:val="24"/>
        </w:rPr>
      </w:pPr>
      <w:r w:rsidRPr="000224A8">
        <w:rPr>
          <w:rFonts w:ascii="Times New Roman" w:hAnsi="Times New Roman"/>
          <w:sz w:val="24"/>
          <w:szCs w:val="24"/>
        </w:rPr>
        <w:t>Iki pirmosios tarpines MD peržiūros į darbo planavimo lentelėje nurodytus datų terminus buvo suspėta, tačiau po to, supratus, kad visa gauta informacija nėra pakankama sukurti programėlei, per antrąją MD peržiūr</w:t>
      </w:r>
      <w:ins w:id="137" w:author="Tomik" w:date="2016-10-03T00:01:00Z">
        <w:r w:rsidR="00837A51">
          <w:rPr>
            <w:rFonts w:ascii="Times New Roman" w:hAnsi="Times New Roman"/>
            <w:sz w:val="24"/>
            <w:szCs w:val="24"/>
          </w:rPr>
          <w:t>ą</w:t>
        </w:r>
      </w:ins>
      <w:del w:id="138" w:author="Tomik" w:date="2016-10-03T00:01:00Z">
        <w:r w:rsidRPr="00837A51" w:rsidDel="00837A51">
          <w:rPr>
            <w:rFonts w:ascii="Times New Roman" w:hAnsi="Times New Roman"/>
            <w:sz w:val="24"/>
            <w:szCs w:val="24"/>
          </w:rPr>
          <w:delText>a</w:delText>
        </w:r>
      </w:del>
      <w:r w:rsidRPr="00837A51">
        <w:rPr>
          <w:rFonts w:ascii="Times New Roman" w:hAnsi="Times New Roman"/>
          <w:sz w:val="24"/>
          <w:szCs w:val="24"/>
        </w:rPr>
        <w:t xml:space="preserve"> buvo pristatytas tik programėlės dizaino bei iš dalies atlikta vartotojo p</w:t>
      </w:r>
      <w:r w:rsidRPr="00AB136A">
        <w:rPr>
          <w:rFonts w:ascii="Times New Roman" w:hAnsi="Times New Roman"/>
          <w:sz w:val="24"/>
          <w:szCs w:val="24"/>
        </w:rPr>
        <w:t xml:space="preserve">rieinamumo darbo dalis. Dėl </w:t>
      </w:r>
      <w:r w:rsidR="00913C83" w:rsidRPr="00AB136A">
        <w:rPr>
          <w:rFonts w:ascii="Times New Roman" w:hAnsi="Times New Roman"/>
          <w:sz w:val="24"/>
          <w:szCs w:val="24"/>
        </w:rPr>
        <w:t xml:space="preserve">šitos priežasties į MD planavimo lentelėje nurodytus datų terminus buvo pavėluota. </w:t>
      </w:r>
      <w:r w:rsidRPr="000224A8">
        <w:rPr>
          <w:rFonts w:ascii="Times New Roman" w:hAnsi="Times New Roman"/>
          <w:sz w:val="24"/>
          <w:szCs w:val="24"/>
        </w:rPr>
        <w:t>Matant ir vertinant situaciją, buvo imtasi veiksmų. Buvo surastas MD konsultantas, pradėtas C</w:t>
      </w:r>
      <w:r w:rsidRPr="00837A51">
        <w:rPr>
          <w:rFonts w:ascii="Times New Roman" w:hAnsi="Times New Roman"/>
          <w:sz w:val="24"/>
          <w:szCs w:val="24"/>
          <w:rPrChange w:id="139" w:author="Tomik" w:date="2016-10-02T23:58:00Z">
            <w:rPr>
              <w:rFonts w:ascii="Times New Roman" w:hAnsi="Times New Roman"/>
              <w:sz w:val="24"/>
              <w:szCs w:val="24"/>
              <w:lang w:val="en-US"/>
            </w:rPr>
          </w:rPrChange>
        </w:rPr>
        <w:t>#</w:t>
      </w:r>
      <w:r w:rsidRPr="00837A51">
        <w:rPr>
          <w:rFonts w:ascii="Times New Roman" w:hAnsi="Times New Roman"/>
          <w:sz w:val="24"/>
          <w:szCs w:val="24"/>
        </w:rPr>
        <w:t xml:space="preserve"> kalbos mokymasis bei gilinimasis į komandinio darbo ypatybes. Kitaip tariant, buvo visiškai pakeistas darbo pobūdis, atsirado planavimas, požiūris į programėlės kūrimą iš kitos perspektyvos nei buvo žiūrėta anksčiau. </w:t>
      </w:r>
      <w:r w:rsidR="00913C83" w:rsidRPr="00AB136A">
        <w:rPr>
          <w:rFonts w:ascii="Times New Roman" w:hAnsi="Times New Roman"/>
          <w:sz w:val="24"/>
          <w:szCs w:val="24"/>
        </w:rPr>
        <w:t xml:space="preserve">Tokiu būdu darbas vyko produktyviai ir 2016 metų </w:t>
      </w:r>
      <w:ins w:id="140" w:author="Tomik" w:date="2016-10-03T00:02:00Z">
        <w:r w:rsidR="00837A51">
          <w:rPr>
            <w:rFonts w:ascii="Times New Roman" w:hAnsi="Times New Roman"/>
            <w:sz w:val="24"/>
            <w:szCs w:val="24"/>
          </w:rPr>
          <w:t>s</w:t>
        </w:r>
      </w:ins>
      <w:del w:id="141" w:author="Tomik" w:date="2016-10-03T00:02:00Z">
        <w:r w:rsidR="00913C83" w:rsidRPr="00837A51" w:rsidDel="00837A51">
          <w:rPr>
            <w:rFonts w:ascii="Times New Roman" w:hAnsi="Times New Roman"/>
            <w:sz w:val="24"/>
            <w:szCs w:val="24"/>
          </w:rPr>
          <w:delText>S</w:delText>
        </w:r>
      </w:del>
      <w:r w:rsidR="00913C83" w:rsidRPr="00AB136A">
        <w:rPr>
          <w:rFonts w:ascii="Times New Roman" w:hAnsi="Times New Roman"/>
          <w:sz w:val="24"/>
          <w:szCs w:val="24"/>
        </w:rPr>
        <w:t>palio mėnesį darbas buvo pabaigtas.</w:t>
      </w:r>
    </w:p>
    <w:p w14:paraId="7833D2FF" w14:textId="3C3FC4FC" w:rsidR="00913C83" w:rsidRPr="000224A8" w:rsidRDefault="00913C83" w:rsidP="007D729D">
      <w:pPr>
        <w:spacing w:line="360" w:lineRule="auto"/>
        <w:ind w:right="-1"/>
        <w:jc w:val="both"/>
        <w:rPr>
          <w:rFonts w:ascii="Times New Roman" w:hAnsi="Times New Roman"/>
          <w:sz w:val="24"/>
          <w:szCs w:val="24"/>
        </w:rPr>
      </w:pPr>
      <w:r w:rsidRPr="00AB136A">
        <w:rPr>
          <w:rFonts w:ascii="Times New Roman" w:hAnsi="Times New Roman"/>
          <w:sz w:val="24"/>
          <w:szCs w:val="24"/>
        </w:rPr>
        <w:t xml:space="preserve">Apžvelgiant kilusius sunkumus, galiu pastebėti jų ne vieną. Turbūt daugiausiai </w:t>
      </w:r>
      <w:commentRangeStart w:id="142"/>
      <w:r w:rsidRPr="00AB136A">
        <w:rPr>
          <w:rFonts w:ascii="Times New Roman" w:hAnsi="Times New Roman"/>
          <w:sz w:val="24"/>
          <w:szCs w:val="24"/>
        </w:rPr>
        <w:t>defekto</w:t>
      </w:r>
      <w:commentRangeEnd w:id="142"/>
      <w:r w:rsidR="00AB136A">
        <w:rPr>
          <w:rStyle w:val="Komentaronuoroda"/>
        </w:rPr>
        <w:commentReference w:id="142"/>
      </w:r>
      <w:r w:rsidRPr="00AB136A">
        <w:rPr>
          <w:rFonts w:ascii="Times New Roman" w:hAnsi="Times New Roman"/>
          <w:sz w:val="24"/>
          <w:szCs w:val="24"/>
        </w:rPr>
        <w:t xml:space="preserve"> atnešęs aspektas būtų laiko planavimas</w:t>
      </w:r>
      <w:r w:rsidR="00F96CF3" w:rsidRPr="000224A8">
        <w:rPr>
          <w:rFonts w:ascii="Times New Roman" w:hAnsi="Times New Roman"/>
          <w:sz w:val="24"/>
          <w:szCs w:val="24"/>
        </w:rPr>
        <w:t xml:space="preserve">. 11 klasės pradžioje buvo MD pradžios laikas, tačiau aš pradėjau mokytis iš surastų šaltinų tik 2016 metų pavasarį. </w:t>
      </w:r>
      <w:r w:rsidR="00F96CF3" w:rsidRPr="00AB136A">
        <w:rPr>
          <w:rFonts w:ascii="Times New Roman" w:hAnsi="Times New Roman"/>
          <w:sz w:val="24"/>
          <w:szCs w:val="24"/>
        </w:rPr>
        <w:t xml:space="preserve">Kitas aspektas būtų </w:t>
      </w:r>
      <w:r w:rsidR="00A66128" w:rsidRPr="00AB136A">
        <w:rPr>
          <w:rFonts w:ascii="Times New Roman" w:hAnsi="Times New Roman"/>
          <w:sz w:val="24"/>
          <w:szCs w:val="24"/>
        </w:rPr>
        <w:t>informacijos šaltinių pervertinimas. Anksčiau minėtas 10 dali</w:t>
      </w:r>
      <w:ins w:id="143" w:author="Tomik" w:date="2016-10-03T00:14:00Z">
        <w:r w:rsidR="000224A8">
          <w:rPr>
            <w:rFonts w:ascii="Times New Roman" w:hAnsi="Times New Roman"/>
            <w:sz w:val="24"/>
            <w:szCs w:val="24"/>
          </w:rPr>
          <w:t>ų</w:t>
        </w:r>
      </w:ins>
      <w:del w:id="144" w:author="Tomik" w:date="2016-10-03T00:14:00Z">
        <w:r w:rsidR="00A66128" w:rsidRPr="00AB136A" w:rsidDel="000224A8">
          <w:rPr>
            <w:rFonts w:ascii="Times New Roman" w:hAnsi="Times New Roman"/>
            <w:sz w:val="24"/>
            <w:szCs w:val="24"/>
          </w:rPr>
          <w:delText>u</w:delText>
        </w:r>
      </w:del>
      <w:r w:rsidR="00A66128" w:rsidRPr="00AB136A">
        <w:rPr>
          <w:rFonts w:ascii="Times New Roman" w:hAnsi="Times New Roman"/>
          <w:sz w:val="24"/>
          <w:szCs w:val="24"/>
        </w:rPr>
        <w:t xml:space="preserve"> kursas „</w:t>
      </w:r>
      <w:proofErr w:type="spellStart"/>
      <w:r w:rsidR="00A66128" w:rsidRPr="00AB136A">
        <w:rPr>
          <w:rFonts w:ascii="Times New Roman" w:hAnsi="Times New Roman"/>
          <w:sz w:val="24"/>
          <w:szCs w:val="24"/>
        </w:rPr>
        <w:t>Android</w:t>
      </w:r>
      <w:proofErr w:type="spellEnd"/>
      <w:r w:rsidR="00A66128" w:rsidRPr="00AB136A">
        <w:rPr>
          <w:rFonts w:ascii="Times New Roman" w:hAnsi="Times New Roman"/>
          <w:sz w:val="24"/>
          <w:szCs w:val="24"/>
        </w:rPr>
        <w:t xml:space="preserve"> </w:t>
      </w:r>
      <w:proofErr w:type="spellStart"/>
      <w:r w:rsidR="00A66128" w:rsidRPr="00AB136A">
        <w:rPr>
          <w:rFonts w:ascii="Times New Roman" w:hAnsi="Times New Roman"/>
          <w:sz w:val="24"/>
          <w:szCs w:val="24"/>
        </w:rPr>
        <w:t>development</w:t>
      </w:r>
      <w:proofErr w:type="spellEnd"/>
      <w:r w:rsidR="00A66128" w:rsidRPr="00AB136A">
        <w:rPr>
          <w:rFonts w:ascii="Times New Roman" w:hAnsi="Times New Roman"/>
          <w:sz w:val="24"/>
          <w:szCs w:val="24"/>
        </w:rPr>
        <w:t xml:space="preserve"> </w:t>
      </w:r>
      <w:proofErr w:type="spellStart"/>
      <w:r w:rsidR="00A66128" w:rsidRPr="00AB136A">
        <w:rPr>
          <w:rFonts w:ascii="Times New Roman" w:hAnsi="Times New Roman"/>
          <w:sz w:val="24"/>
          <w:szCs w:val="24"/>
        </w:rPr>
        <w:t>for</w:t>
      </w:r>
      <w:proofErr w:type="spellEnd"/>
      <w:r w:rsidR="00A66128" w:rsidRPr="00AB136A">
        <w:rPr>
          <w:rFonts w:ascii="Times New Roman" w:hAnsi="Times New Roman"/>
          <w:sz w:val="24"/>
          <w:szCs w:val="24"/>
        </w:rPr>
        <w:t xml:space="preserve"> </w:t>
      </w:r>
      <w:proofErr w:type="spellStart"/>
      <w:r w:rsidR="00A66128" w:rsidRPr="00AB136A">
        <w:rPr>
          <w:rFonts w:ascii="Times New Roman" w:hAnsi="Times New Roman"/>
          <w:sz w:val="24"/>
          <w:szCs w:val="24"/>
        </w:rPr>
        <w:t>beginners</w:t>
      </w:r>
      <w:proofErr w:type="spellEnd"/>
      <w:r w:rsidR="00A66128" w:rsidRPr="00AB136A">
        <w:rPr>
          <w:rFonts w:ascii="Times New Roman" w:hAnsi="Times New Roman"/>
          <w:sz w:val="24"/>
          <w:szCs w:val="24"/>
        </w:rPr>
        <w:t xml:space="preserve">“ atrodė nuostabus ir visko galintis išmokyti, todėl neskubėjau jį pereiti greitai ir vėliau, supratus, kad jo nepakanka programėlės sukūrimui, teko nusivilti. </w:t>
      </w:r>
    </w:p>
    <w:p w14:paraId="7732881B" w14:textId="77777777" w:rsidR="00A66128" w:rsidRPr="00AB136A" w:rsidRDefault="00A66128" w:rsidP="007D729D">
      <w:pPr>
        <w:spacing w:line="360" w:lineRule="auto"/>
        <w:ind w:right="-1"/>
        <w:jc w:val="both"/>
        <w:rPr>
          <w:rFonts w:ascii="Times New Roman" w:hAnsi="Times New Roman"/>
          <w:sz w:val="24"/>
          <w:szCs w:val="24"/>
        </w:rPr>
      </w:pPr>
      <w:r w:rsidRPr="00837A51">
        <w:rPr>
          <w:rFonts w:ascii="Times New Roman" w:hAnsi="Times New Roman"/>
          <w:sz w:val="24"/>
          <w:szCs w:val="24"/>
        </w:rPr>
        <w:t>Nepaisant nesėkmių ir sunkumų, darbas yra padarytas. Darbo metu išmokau programavimo kalbos C</w:t>
      </w:r>
      <w:r w:rsidRPr="00837A51">
        <w:rPr>
          <w:rFonts w:ascii="Times New Roman" w:hAnsi="Times New Roman"/>
          <w:sz w:val="24"/>
          <w:szCs w:val="24"/>
          <w:rPrChange w:id="145" w:author="Tomik" w:date="2016-10-02T23:58:00Z">
            <w:rPr>
              <w:rFonts w:ascii="Times New Roman" w:hAnsi="Times New Roman"/>
              <w:sz w:val="24"/>
              <w:szCs w:val="24"/>
              <w:lang w:val="en-US"/>
            </w:rPr>
          </w:rPrChange>
        </w:rPr>
        <w:t xml:space="preserve"># </w:t>
      </w:r>
      <w:r w:rsidRPr="00837A51">
        <w:rPr>
          <w:rFonts w:ascii="Times New Roman" w:hAnsi="Times New Roman"/>
          <w:sz w:val="24"/>
          <w:szCs w:val="24"/>
        </w:rPr>
        <w:t>bei</w:t>
      </w:r>
      <w:r w:rsidRPr="00837A51">
        <w:rPr>
          <w:rFonts w:ascii="Times New Roman" w:hAnsi="Times New Roman"/>
          <w:sz w:val="24"/>
          <w:szCs w:val="24"/>
          <w:rPrChange w:id="146" w:author="Tomik" w:date="2016-10-02T23:58:00Z">
            <w:rPr>
              <w:rFonts w:ascii="Times New Roman" w:hAnsi="Times New Roman"/>
              <w:sz w:val="24"/>
              <w:szCs w:val="24"/>
              <w:lang w:val="en-US"/>
            </w:rPr>
          </w:rPrChange>
        </w:rPr>
        <w:t xml:space="preserve"> XML  </w:t>
      </w:r>
      <w:r w:rsidRPr="00837A51">
        <w:rPr>
          <w:rFonts w:ascii="Times New Roman" w:hAnsi="Times New Roman"/>
          <w:sz w:val="24"/>
          <w:szCs w:val="24"/>
        </w:rPr>
        <w:t>pagrindų, dirbti komandoje, supratau kaip reikia teisingai planuoti darbo laiką dirbant programuotoju. Nepasiduoti, kai atrodo, kad viskas pradeda slysti iš po kojų, kantriai ieškoti ir siekti tikslo. Taip pat</w:t>
      </w:r>
      <w:del w:id="147" w:author="Tomik" w:date="2016-10-03T00:15:00Z">
        <w:r w:rsidRPr="00837A51" w:rsidDel="000224A8">
          <w:rPr>
            <w:rFonts w:ascii="Times New Roman" w:hAnsi="Times New Roman"/>
            <w:sz w:val="24"/>
            <w:szCs w:val="24"/>
          </w:rPr>
          <w:delText>,</w:delText>
        </w:r>
      </w:del>
      <w:r w:rsidRPr="00837A51">
        <w:rPr>
          <w:rFonts w:ascii="Times New Roman" w:hAnsi="Times New Roman"/>
          <w:sz w:val="24"/>
          <w:szCs w:val="24"/>
        </w:rPr>
        <w:t xml:space="preserve"> labai smarkiai patobulėjau programavimo srityje, išmokau sukurti „</w:t>
      </w:r>
      <w:proofErr w:type="spellStart"/>
      <w:r w:rsidRPr="00837A51">
        <w:rPr>
          <w:rFonts w:ascii="Times New Roman" w:hAnsi="Times New Roman"/>
          <w:sz w:val="24"/>
          <w:szCs w:val="24"/>
        </w:rPr>
        <w:t>Android</w:t>
      </w:r>
      <w:proofErr w:type="spellEnd"/>
      <w:r w:rsidRPr="00837A51">
        <w:rPr>
          <w:rFonts w:ascii="Times New Roman" w:hAnsi="Times New Roman"/>
          <w:sz w:val="24"/>
          <w:szCs w:val="24"/>
        </w:rPr>
        <w:t>“ operacine sistema veikiančios programėlės prototipą, kuris ateityje bus tobulinimas.</w:t>
      </w:r>
    </w:p>
    <w:p w14:paraId="689C5D3B" w14:textId="77777777" w:rsidR="007D729D" w:rsidRPr="00837A51" w:rsidRDefault="007D729D" w:rsidP="007D729D">
      <w:pPr>
        <w:spacing w:line="360" w:lineRule="auto"/>
        <w:ind w:right="-1"/>
        <w:jc w:val="both"/>
        <w:rPr>
          <w:rFonts w:ascii="Times New Roman" w:hAnsi="Times New Roman"/>
          <w:sz w:val="24"/>
          <w:szCs w:val="24"/>
        </w:rPr>
      </w:pPr>
      <w:r w:rsidRPr="00AB136A">
        <w:rPr>
          <w:rFonts w:ascii="Times New Roman" w:hAnsi="Times New Roman"/>
          <w:sz w:val="24"/>
          <w:szCs w:val="24"/>
        </w:rPr>
        <w:t xml:space="preserve">Noriu išreikšti milžinišką padėką savo MD konsultantui Dionizui </w:t>
      </w:r>
      <w:proofErr w:type="spellStart"/>
      <w:r w:rsidRPr="00AB136A">
        <w:rPr>
          <w:rFonts w:ascii="Times New Roman" w:hAnsi="Times New Roman"/>
          <w:sz w:val="24"/>
          <w:szCs w:val="24"/>
        </w:rPr>
        <w:t>Antipenkovui</w:t>
      </w:r>
      <w:proofErr w:type="spellEnd"/>
      <w:r w:rsidRPr="00AB136A">
        <w:rPr>
          <w:rFonts w:ascii="Times New Roman" w:hAnsi="Times New Roman"/>
          <w:sz w:val="24"/>
          <w:szCs w:val="24"/>
        </w:rPr>
        <w:t xml:space="preserve">, kurio dėka supratau, kaip reikia planuoti laiką turint tokį darbą, kurio dėka ir </w:t>
      </w:r>
      <w:ins w:id="148" w:author="Tomik" w:date="2016-10-03T00:16:00Z">
        <w:r w:rsidR="000224A8">
          <w:rPr>
            <w:rFonts w:ascii="Times New Roman" w:hAnsi="Times New Roman"/>
            <w:sz w:val="24"/>
            <w:szCs w:val="24"/>
          </w:rPr>
          <w:t xml:space="preserve">su kurio </w:t>
        </w:r>
      </w:ins>
      <w:r w:rsidRPr="00AB136A">
        <w:rPr>
          <w:rFonts w:ascii="Times New Roman" w:hAnsi="Times New Roman"/>
          <w:sz w:val="24"/>
          <w:szCs w:val="24"/>
        </w:rPr>
        <w:t>pagalb</w:t>
      </w:r>
      <w:ins w:id="149" w:author="Tomik" w:date="2016-10-03T00:16:00Z">
        <w:r w:rsidR="000224A8">
          <w:rPr>
            <w:rFonts w:ascii="Times New Roman" w:hAnsi="Times New Roman"/>
            <w:sz w:val="24"/>
            <w:szCs w:val="24"/>
          </w:rPr>
          <w:t>a</w:t>
        </w:r>
      </w:ins>
      <w:del w:id="150" w:author="Tomik" w:date="2016-10-03T00:16:00Z">
        <w:r w:rsidRPr="00AB136A" w:rsidDel="000224A8">
          <w:rPr>
            <w:rFonts w:ascii="Times New Roman" w:hAnsi="Times New Roman"/>
            <w:sz w:val="24"/>
            <w:szCs w:val="24"/>
          </w:rPr>
          <w:delText>ą</w:delText>
        </w:r>
      </w:del>
      <w:r w:rsidRPr="00AB136A">
        <w:rPr>
          <w:rFonts w:ascii="Times New Roman" w:hAnsi="Times New Roman"/>
          <w:sz w:val="24"/>
          <w:szCs w:val="24"/>
        </w:rPr>
        <w:t xml:space="preserve"> įgavau programavimo kalbos </w:t>
      </w:r>
      <w:r w:rsidRPr="00837A51">
        <w:rPr>
          <w:rFonts w:ascii="Times New Roman" w:hAnsi="Times New Roman"/>
          <w:sz w:val="24"/>
          <w:szCs w:val="24"/>
          <w:rPrChange w:id="151" w:author="Tomik" w:date="2016-10-02T23:58:00Z">
            <w:rPr>
              <w:rFonts w:ascii="Times New Roman" w:hAnsi="Times New Roman"/>
              <w:sz w:val="24"/>
              <w:szCs w:val="24"/>
              <w:lang w:val="en-GB"/>
            </w:rPr>
          </w:rPrChange>
        </w:rPr>
        <w:t xml:space="preserve">C# </w:t>
      </w:r>
      <w:r w:rsidRPr="00837A51">
        <w:rPr>
          <w:rFonts w:ascii="Times New Roman" w:hAnsi="Times New Roman"/>
          <w:sz w:val="24"/>
          <w:szCs w:val="24"/>
        </w:rPr>
        <w:t xml:space="preserve">pagrindų, supratau kas yra reikalinga norint sukurti tokį produktą, kokia tvarka susidėlioti darbus, kaip ieškoti informacijos. Didelis ačiū už tai, kad buvo suburta komanda šiam darbui atlikti. Taip pat noriu labai padėkoti savo vieninteliam, bet pačiam geriausiam komandos draugui – Martynui </w:t>
      </w:r>
      <w:proofErr w:type="spellStart"/>
      <w:r w:rsidRPr="00837A51">
        <w:rPr>
          <w:rFonts w:ascii="Times New Roman" w:hAnsi="Times New Roman"/>
          <w:sz w:val="24"/>
          <w:szCs w:val="24"/>
        </w:rPr>
        <w:t>Anipenkovui</w:t>
      </w:r>
      <w:proofErr w:type="spellEnd"/>
      <w:r w:rsidRPr="00837A51">
        <w:rPr>
          <w:rFonts w:ascii="Times New Roman" w:hAnsi="Times New Roman"/>
          <w:sz w:val="24"/>
          <w:szCs w:val="24"/>
        </w:rPr>
        <w:t xml:space="preserve">, su kuriuo kartu susidūrėme </w:t>
      </w:r>
      <w:r w:rsidRPr="00837A51">
        <w:rPr>
          <w:rFonts w:ascii="Times New Roman" w:hAnsi="Times New Roman"/>
          <w:sz w:val="24"/>
          <w:szCs w:val="24"/>
        </w:rPr>
        <w:lastRenderedPageBreak/>
        <w:t>su sunkumais, juos sprendėme, padėjome vienas kitam. Kartu išmokome kaip reikia dirbti komandoje, bendrauti bei palaikyti pastovų ryšį. Didelis ačiū</w:t>
      </w:r>
      <w:r w:rsidRPr="00837A51">
        <w:rPr>
          <w:rFonts w:ascii="Times New Roman" w:hAnsi="Times New Roman"/>
          <w:sz w:val="24"/>
          <w:szCs w:val="24"/>
          <w:rPrChange w:id="152" w:author="Tomik" w:date="2016-10-02T23:58:00Z">
            <w:rPr>
              <w:rFonts w:ascii="Times New Roman" w:hAnsi="Times New Roman"/>
              <w:sz w:val="24"/>
              <w:szCs w:val="24"/>
              <w:lang w:val="en-GB"/>
            </w:rPr>
          </w:rPrChange>
        </w:rPr>
        <w:t>!</w:t>
      </w:r>
    </w:p>
    <w:p w14:paraId="51B19027" w14:textId="77777777" w:rsidR="00A66128" w:rsidRPr="00837A51" w:rsidRDefault="00A66128" w:rsidP="007D729D">
      <w:pPr>
        <w:spacing w:line="360" w:lineRule="auto"/>
        <w:ind w:right="-1"/>
        <w:jc w:val="both"/>
        <w:rPr>
          <w:rFonts w:ascii="Times New Roman" w:hAnsi="Times New Roman"/>
          <w:sz w:val="24"/>
          <w:szCs w:val="24"/>
        </w:rPr>
      </w:pPr>
    </w:p>
    <w:p w14:paraId="23F3FB57" w14:textId="77777777" w:rsidR="003F486F" w:rsidRPr="00AB136A" w:rsidRDefault="003F486F" w:rsidP="007D729D">
      <w:pPr>
        <w:spacing w:line="360" w:lineRule="auto"/>
        <w:ind w:right="-1"/>
        <w:jc w:val="both"/>
        <w:rPr>
          <w:rFonts w:ascii="Times New Roman" w:hAnsi="Times New Roman"/>
          <w:sz w:val="24"/>
          <w:szCs w:val="24"/>
        </w:rPr>
      </w:pPr>
    </w:p>
    <w:p w14:paraId="61FE03E8" w14:textId="77777777" w:rsidR="003F486F" w:rsidRPr="00AB136A" w:rsidRDefault="003F486F" w:rsidP="007D729D">
      <w:pPr>
        <w:spacing w:line="360" w:lineRule="auto"/>
        <w:ind w:right="-1"/>
        <w:jc w:val="both"/>
        <w:rPr>
          <w:rFonts w:ascii="Times New Roman" w:hAnsi="Times New Roman"/>
          <w:sz w:val="24"/>
          <w:szCs w:val="24"/>
        </w:rPr>
      </w:pPr>
    </w:p>
    <w:p w14:paraId="68E8CA2C" w14:textId="77777777" w:rsidR="003F486F" w:rsidRPr="00AB136A" w:rsidRDefault="003F486F" w:rsidP="007D729D">
      <w:pPr>
        <w:spacing w:line="360" w:lineRule="auto"/>
        <w:ind w:right="-1"/>
        <w:jc w:val="both"/>
        <w:rPr>
          <w:rFonts w:ascii="Times New Roman" w:hAnsi="Times New Roman"/>
          <w:sz w:val="24"/>
          <w:szCs w:val="24"/>
        </w:rPr>
      </w:pPr>
    </w:p>
    <w:p w14:paraId="45A0F398" w14:textId="77777777" w:rsidR="003F486F" w:rsidRPr="000224A8" w:rsidRDefault="003F486F" w:rsidP="007D729D">
      <w:pPr>
        <w:spacing w:line="360" w:lineRule="auto"/>
        <w:ind w:right="-1"/>
        <w:jc w:val="both"/>
        <w:rPr>
          <w:rFonts w:ascii="Times New Roman" w:hAnsi="Times New Roman"/>
          <w:sz w:val="24"/>
          <w:szCs w:val="24"/>
        </w:rPr>
      </w:pPr>
    </w:p>
    <w:p w14:paraId="4AADE07D" w14:textId="77777777" w:rsidR="003F486F" w:rsidRPr="00837A51" w:rsidRDefault="003F486F" w:rsidP="007D729D">
      <w:pPr>
        <w:spacing w:line="360" w:lineRule="auto"/>
        <w:ind w:right="-1"/>
        <w:jc w:val="both"/>
        <w:rPr>
          <w:rFonts w:ascii="Times New Roman" w:hAnsi="Times New Roman"/>
          <w:sz w:val="24"/>
          <w:szCs w:val="24"/>
        </w:rPr>
      </w:pPr>
    </w:p>
    <w:p w14:paraId="0B8A0630" w14:textId="77777777" w:rsidR="003F486F" w:rsidRPr="00837A51" w:rsidRDefault="003F486F" w:rsidP="007D729D">
      <w:pPr>
        <w:spacing w:line="360" w:lineRule="auto"/>
        <w:ind w:right="-1"/>
        <w:jc w:val="both"/>
        <w:rPr>
          <w:rFonts w:ascii="Times New Roman" w:hAnsi="Times New Roman"/>
          <w:sz w:val="24"/>
          <w:szCs w:val="24"/>
        </w:rPr>
      </w:pPr>
    </w:p>
    <w:p w14:paraId="491C0CB2" w14:textId="77777777" w:rsidR="003F486F" w:rsidRPr="00837A51" w:rsidRDefault="003F486F" w:rsidP="007D729D">
      <w:pPr>
        <w:spacing w:line="360" w:lineRule="auto"/>
        <w:ind w:right="-1"/>
        <w:jc w:val="both"/>
        <w:rPr>
          <w:rFonts w:ascii="Times New Roman" w:hAnsi="Times New Roman"/>
          <w:sz w:val="24"/>
          <w:szCs w:val="24"/>
        </w:rPr>
      </w:pPr>
    </w:p>
    <w:p w14:paraId="541FD76A" w14:textId="77777777" w:rsidR="003F486F" w:rsidRPr="00837A51" w:rsidRDefault="003F486F" w:rsidP="007D729D">
      <w:pPr>
        <w:spacing w:line="360" w:lineRule="auto"/>
        <w:ind w:right="-1"/>
        <w:jc w:val="both"/>
        <w:rPr>
          <w:rFonts w:ascii="Times New Roman" w:hAnsi="Times New Roman"/>
          <w:sz w:val="24"/>
          <w:szCs w:val="24"/>
        </w:rPr>
      </w:pPr>
    </w:p>
    <w:p w14:paraId="6497D3AC" w14:textId="77777777" w:rsidR="003F486F" w:rsidRPr="00837A51" w:rsidRDefault="003F486F" w:rsidP="007D729D">
      <w:pPr>
        <w:spacing w:line="360" w:lineRule="auto"/>
        <w:ind w:right="-1"/>
        <w:jc w:val="both"/>
        <w:rPr>
          <w:rFonts w:ascii="Times New Roman" w:hAnsi="Times New Roman"/>
          <w:sz w:val="24"/>
          <w:szCs w:val="24"/>
        </w:rPr>
      </w:pPr>
    </w:p>
    <w:p w14:paraId="2FA06958" w14:textId="77777777" w:rsidR="003F486F" w:rsidRPr="00837A51" w:rsidRDefault="003F486F" w:rsidP="007D729D">
      <w:pPr>
        <w:spacing w:line="360" w:lineRule="auto"/>
        <w:ind w:right="-1"/>
        <w:jc w:val="both"/>
        <w:rPr>
          <w:rFonts w:ascii="Times New Roman" w:hAnsi="Times New Roman"/>
          <w:sz w:val="24"/>
          <w:szCs w:val="24"/>
        </w:rPr>
      </w:pPr>
    </w:p>
    <w:p w14:paraId="37F6121C" w14:textId="77777777" w:rsidR="003F486F" w:rsidRPr="00837A51" w:rsidRDefault="003F486F" w:rsidP="007D729D">
      <w:pPr>
        <w:spacing w:line="360" w:lineRule="auto"/>
        <w:ind w:right="-1"/>
        <w:jc w:val="both"/>
        <w:rPr>
          <w:rFonts w:ascii="Times New Roman" w:hAnsi="Times New Roman"/>
          <w:sz w:val="24"/>
          <w:szCs w:val="24"/>
        </w:rPr>
      </w:pPr>
    </w:p>
    <w:p w14:paraId="76219E66" w14:textId="77777777" w:rsidR="003F486F" w:rsidRPr="00837A51" w:rsidRDefault="003F486F" w:rsidP="007D729D">
      <w:pPr>
        <w:spacing w:line="360" w:lineRule="auto"/>
        <w:ind w:right="-1"/>
        <w:jc w:val="both"/>
        <w:rPr>
          <w:rFonts w:ascii="Times New Roman" w:hAnsi="Times New Roman"/>
          <w:sz w:val="24"/>
          <w:szCs w:val="24"/>
        </w:rPr>
      </w:pPr>
    </w:p>
    <w:p w14:paraId="02C6B448" w14:textId="77777777" w:rsidR="003F486F" w:rsidRPr="00837A51" w:rsidRDefault="003F486F" w:rsidP="007D729D">
      <w:pPr>
        <w:spacing w:line="360" w:lineRule="auto"/>
        <w:ind w:right="-1"/>
        <w:jc w:val="both"/>
        <w:rPr>
          <w:rFonts w:ascii="Times New Roman" w:hAnsi="Times New Roman"/>
          <w:sz w:val="24"/>
          <w:szCs w:val="24"/>
        </w:rPr>
      </w:pPr>
    </w:p>
    <w:p w14:paraId="1BFEE023" w14:textId="77777777" w:rsidR="003F486F" w:rsidRPr="00837A51" w:rsidRDefault="003F486F" w:rsidP="007D729D">
      <w:pPr>
        <w:spacing w:line="360" w:lineRule="auto"/>
        <w:ind w:right="-1"/>
        <w:jc w:val="both"/>
        <w:rPr>
          <w:rFonts w:ascii="Times New Roman" w:hAnsi="Times New Roman"/>
          <w:sz w:val="24"/>
          <w:szCs w:val="24"/>
        </w:rPr>
      </w:pPr>
    </w:p>
    <w:p w14:paraId="1BE9581D" w14:textId="77777777" w:rsidR="003F486F" w:rsidRPr="00837A51" w:rsidRDefault="003F486F" w:rsidP="007D729D">
      <w:pPr>
        <w:spacing w:line="360" w:lineRule="auto"/>
        <w:ind w:right="-1"/>
        <w:jc w:val="both"/>
        <w:rPr>
          <w:rFonts w:ascii="Times New Roman" w:hAnsi="Times New Roman"/>
          <w:sz w:val="24"/>
          <w:szCs w:val="24"/>
        </w:rPr>
      </w:pPr>
    </w:p>
    <w:p w14:paraId="61E62042" w14:textId="77777777" w:rsidR="003F486F" w:rsidRPr="00837A51" w:rsidRDefault="003F486F" w:rsidP="007D729D">
      <w:pPr>
        <w:spacing w:line="360" w:lineRule="auto"/>
        <w:ind w:right="-1"/>
        <w:jc w:val="both"/>
        <w:rPr>
          <w:rFonts w:ascii="Times New Roman" w:hAnsi="Times New Roman"/>
          <w:sz w:val="24"/>
          <w:szCs w:val="24"/>
        </w:rPr>
      </w:pPr>
    </w:p>
    <w:p w14:paraId="54706801" w14:textId="77777777" w:rsidR="003F486F" w:rsidRPr="00837A51" w:rsidRDefault="003F486F" w:rsidP="007D729D">
      <w:pPr>
        <w:spacing w:line="360" w:lineRule="auto"/>
        <w:ind w:right="-1"/>
        <w:jc w:val="both"/>
        <w:rPr>
          <w:rFonts w:ascii="Times New Roman" w:hAnsi="Times New Roman"/>
          <w:sz w:val="24"/>
          <w:szCs w:val="24"/>
        </w:rPr>
      </w:pPr>
    </w:p>
    <w:p w14:paraId="7752DB02" w14:textId="77777777" w:rsidR="003F486F" w:rsidRPr="00837A51" w:rsidRDefault="003F486F" w:rsidP="007D729D">
      <w:pPr>
        <w:spacing w:line="360" w:lineRule="auto"/>
        <w:ind w:right="-1"/>
        <w:jc w:val="both"/>
        <w:rPr>
          <w:rFonts w:ascii="Times New Roman" w:hAnsi="Times New Roman"/>
          <w:sz w:val="24"/>
          <w:szCs w:val="24"/>
        </w:rPr>
      </w:pPr>
    </w:p>
    <w:p w14:paraId="40A8C41A" w14:textId="77777777" w:rsidR="003F486F" w:rsidRPr="00837A51" w:rsidRDefault="003F486F" w:rsidP="007D729D">
      <w:pPr>
        <w:spacing w:line="360" w:lineRule="auto"/>
        <w:ind w:right="-1"/>
        <w:jc w:val="both"/>
        <w:rPr>
          <w:rFonts w:ascii="Times New Roman" w:hAnsi="Times New Roman"/>
          <w:sz w:val="24"/>
          <w:szCs w:val="24"/>
        </w:rPr>
      </w:pPr>
    </w:p>
    <w:p w14:paraId="2577F456" w14:textId="77777777" w:rsidR="003F486F" w:rsidRPr="00837A51" w:rsidRDefault="003F486F" w:rsidP="007D729D">
      <w:pPr>
        <w:spacing w:line="360" w:lineRule="auto"/>
        <w:ind w:right="-1"/>
        <w:jc w:val="both"/>
        <w:rPr>
          <w:rFonts w:ascii="Times New Roman" w:hAnsi="Times New Roman"/>
          <w:sz w:val="24"/>
          <w:szCs w:val="24"/>
        </w:rPr>
      </w:pPr>
    </w:p>
    <w:p w14:paraId="05E54762" w14:textId="77777777" w:rsidR="003F486F" w:rsidRPr="00837A51" w:rsidRDefault="003F486F" w:rsidP="003F486F">
      <w:pPr>
        <w:pStyle w:val="PAV"/>
      </w:pPr>
      <w:bookmarkStart w:id="153" w:name="_Toc463189593"/>
      <w:r w:rsidRPr="00837A51">
        <w:t xml:space="preserve">INFORMACIJOS </w:t>
      </w:r>
      <w:commentRangeStart w:id="154"/>
      <w:r w:rsidRPr="00837A51">
        <w:t>ŠALTINIAI</w:t>
      </w:r>
      <w:bookmarkEnd w:id="153"/>
      <w:commentRangeEnd w:id="154"/>
      <w:r w:rsidR="00DB19C0" w:rsidRPr="00837A51">
        <w:rPr>
          <w:rStyle w:val="Komentaronuoroda"/>
          <w:rFonts w:ascii="Calibri" w:hAnsi="Calibri"/>
        </w:rPr>
        <w:commentReference w:id="154"/>
      </w:r>
    </w:p>
    <w:p w14:paraId="47F040A9" w14:textId="77777777" w:rsidR="003F486F" w:rsidRPr="00837A51" w:rsidRDefault="003F486F" w:rsidP="000A3325">
      <w:pPr>
        <w:pStyle w:val="Sraopastraipa"/>
        <w:numPr>
          <w:ilvl w:val="0"/>
          <w:numId w:val="21"/>
        </w:numPr>
        <w:rPr>
          <w:rFonts w:ascii="Times New Roman" w:hAnsi="Times New Roman"/>
          <w:sz w:val="24"/>
          <w:szCs w:val="24"/>
        </w:rPr>
      </w:pPr>
      <w:r w:rsidRPr="00837A51">
        <w:rPr>
          <w:rFonts w:ascii="Times New Roman" w:hAnsi="Times New Roman"/>
          <w:sz w:val="24"/>
          <w:szCs w:val="24"/>
        </w:rPr>
        <w:lastRenderedPageBreak/>
        <w:t>Paieškos šaltiniai:</w:t>
      </w:r>
    </w:p>
    <w:p w14:paraId="66ED66DD" w14:textId="77777777" w:rsidR="003F486F" w:rsidRPr="00837A51" w:rsidRDefault="003F486F" w:rsidP="003F486F">
      <w:pPr>
        <w:rPr>
          <w:rFonts w:ascii="Times New Roman" w:hAnsi="Times New Roman"/>
          <w:sz w:val="24"/>
          <w:szCs w:val="24"/>
        </w:rPr>
      </w:pPr>
      <w:r w:rsidRPr="00837A51">
        <w:rPr>
          <w:rFonts w:ascii="Times New Roman" w:hAnsi="Times New Roman"/>
          <w:sz w:val="24"/>
          <w:szCs w:val="24"/>
        </w:rPr>
        <w:t xml:space="preserve"> </w:t>
      </w:r>
      <w:r w:rsidR="00837A51" w:rsidRPr="00837A51">
        <w:fldChar w:fldCharType="begin"/>
      </w:r>
      <w:r w:rsidR="00837A51" w:rsidRPr="00837A51">
        <w:instrText xml:space="preserve"> HYPERLINK "https://www.Google.com/" </w:instrText>
      </w:r>
      <w:r w:rsidR="00837A51" w:rsidRPr="00837A51">
        <w:rPr>
          <w:rPrChange w:id="155" w:author="Tomik" w:date="2016-10-02T23:58:00Z">
            <w:rPr>
              <w:rStyle w:val="Hipersaitas"/>
              <w:rFonts w:ascii="Times New Roman" w:hAnsi="Times New Roman"/>
              <w:sz w:val="24"/>
              <w:szCs w:val="24"/>
            </w:rPr>
          </w:rPrChange>
        </w:rPr>
        <w:fldChar w:fldCharType="separate"/>
      </w:r>
      <w:r w:rsidRPr="00837A51">
        <w:rPr>
          <w:rStyle w:val="Hipersaitas"/>
          <w:rFonts w:ascii="Times New Roman" w:hAnsi="Times New Roman"/>
          <w:sz w:val="24"/>
          <w:szCs w:val="24"/>
        </w:rPr>
        <w:t>https://www.Google.com/</w:t>
      </w:r>
      <w:r w:rsidR="00837A51" w:rsidRPr="00837A51">
        <w:rPr>
          <w:rStyle w:val="Hipersaitas"/>
          <w:rFonts w:ascii="Times New Roman" w:hAnsi="Times New Roman"/>
          <w:sz w:val="24"/>
          <w:szCs w:val="24"/>
        </w:rPr>
        <w:fldChar w:fldCharType="end"/>
      </w:r>
    </w:p>
    <w:p w14:paraId="3C901376" w14:textId="77777777" w:rsidR="003F486F" w:rsidRPr="00837A51" w:rsidRDefault="00837A51" w:rsidP="003F486F">
      <w:pPr>
        <w:rPr>
          <w:rFonts w:ascii="Times New Roman" w:hAnsi="Times New Roman"/>
          <w:sz w:val="24"/>
          <w:szCs w:val="24"/>
        </w:rPr>
      </w:pPr>
      <w:r w:rsidRPr="00837A51">
        <w:fldChar w:fldCharType="begin"/>
      </w:r>
      <w:r w:rsidRPr="00837A51">
        <w:instrText xml:space="preserve"> HYPERLINK "https://www.stackoverflow.com/" </w:instrText>
      </w:r>
      <w:r w:rsidRPr="00837A51">
        <w:rPr>
          <w:rPrChange w:id="156" w:author="Tomik" w:date="2016-10-02T23:58:00Z">
            <w:rPr>
              <w:rStyle w:val="Hipersaitas"/>
              <w:rFonts w:ascii="Times New Roman" w:hAnsi="Times New Roman"/>
              <w:sz w:val="24"/>
              <w:szCs w:val="24"/>
            </w:rPr>
          </w:rPrChange>
        </w:rPr>
        <w:fldChar w:fldCharType="separate"/>
      </w:r>
      <w:r w:rsidR="003F486F" w:rsidRPr="00837A51">
        <w:rPr>
          <w:rStyle w:val="Hipersaitas"/>
          <w:rFonts w:ascii="Times New Roman" w:hAnsi="Times New Roman"/>
          <w:sz w:val="24"/>
          <w:szCs w:val="24"/>
        </w:rPr>
        <w:t>https://www.stackoverflow.com/</w:t>
      </w:r>
      <w:r w:rsidRPr="00837A51">
        <w:rPr>
          <w:rStyle w:val="Hipersaitas"/>
          <w:rFonts w:ascii="Times New Roman" w:hAnsi="Times New Roman"/>
          <w:sz w:val="24"/>
          <w:szCs w:val="24"/>
        </w:rPr>
        <w:fldChar w:fldCharType="end"/>
      </w:r>
    </w:p>
    <w:p w14:paraId="7E477446" w14:textId="77777777" w:rsidR="003F486F" w:rsidRPr="00837A51" w:rsidRDefault="003F486F" w:rsidP="000A3325">
      <w:pPr>
        <w:pStyle w:val="Sraopastraipa"/>
        <w:numPr>
          <w:ilvl w:val="0"/>
          <w:numId w:val="21"/>
        </w:numPr>
        <w:rPr>
          <w:rFonts w:ascii="Times New Roman" w:hAnsi="Times New Roman"/>
          <w:sz w:val="24"/>
          <w:szCs w:val="24"/>
        </w:rPr>
      </w:pPr>
      <w:r w:rsidRPr="00837A51">
        <w:rPr>
          <w:rFonts w:ascii="Times New Roman" w:hAnsi="Times New Roman"/>
          <w:sz w:val="24"/>
          <w:szCs w:val="24"/>
        </w:rPr>
        <w:t>Mokymosi šaltiniai:</w:t>
      </w:r>
    </w:p>
    <w:p w14:paraId="16449C8A" w14:textId="77777777" w:rsidR="003F486F" w:rsidRPr="00837A51" w:rsidRDefault="00837A51" w:rsidP="003F486F">
      <w:pPr>
        <w:rPr>
          <w:rFonts w:ascii="Times New Roman" w:hAnsi="Times New Roman"/>
          <w:sz w:val="24"/>
          <w:szCs w:val="24"/>
        </w:rPr>
      </w:pPr>
      <w:r w:rsidRPr="00837A51">
        <w:fldChar w:fldCharType="begin"/>
      </w:r>
      <w:r w:rsidRPr="00837A51">
        <w:instrText xml:space="preserve"> HYPERLINK "https://classroom.udacity.com/courses/ud837/lessons/4584545214/concepts/45790952410923" </w:instrText>
      </w:r>
      <w:r w:rsidRPr="00837A51">
        <w:rPr>
          <w:rPrChange w:id="157" w:author="Tomik" w:date="2016-10-02T23:58:00Z">
            <w:rPr>
              <w:rStyle w:val="Hipersaitas"/>
              <w:rFonts w:ascii="Times New Roman" w:hAnsi="Times New Roman"/>
              <w:sz w:val="24"/>
              <w:szCs w:val="24"/>
            </w:rPr>
          </w:rPrChange>
        </w:rPr>
        <w:fldChar w:fldCharType="separate"/>
      </w:r>
      <w:r w:rsidR="003F486F" w:rsidRPr="00837A51">
        <w:rPr>
          <w:rStyle w:val="Hipersaitas"/>
          <w:rFonts w:ascii="Times New Roman" w:hAnsi="Times New Roman"/>
          <w:sz w:val="24"/>
          <w:szCs w:val="24"/>
        </w:rPr>
        <w:t>https://classroom.udacity.com/courses/ud837/lessons/4584545214/concepts/45790952410923</w:t>
      </w:r>
      <w:r w:rsidRPr="00837A51">
        <w:rPr>
          <w:rStyle w:val="Hipersaitas"/>
          <w:rFonts w:ascii="Times New Roman" w:hAnsi="Times New Roman"/>
          <w:sz w:val="24"/>
          <w:szCs w:val="24"/>
        </w:rPr>
        <w:fldChar w:fldCharType="end"/>
      </w:r>
    </w:p>
    <w:p w14:paraId="61361E64" w14:textId="77777777" w:rsidR="003F486F" w:rsidRPr="00837A51" w:rsidRDefault="003F486F" w:rsidP="000A3325">
      <w:pPr>
        <w:pStyle w:val="Sraopastraipa"/>
        <w:numPr>
          <w:ilvl w:val="0"/>
          <w:numId w:val="21"/>
        </w:numPr>
        <w:rPr>
          <w:rFonts w:ascii="Times New Roman" w:hAnsi="Times New Roman"/>
          <w:sz w:val="24"/>
          <w:szCs w:val="24"/>
        </w:rPr>
      </w:pPr>
      <w:r w:rsidRPr="00837A51">
        <w:rPr>
          <w:rFonts w:ascii="Times New Roman" w:hAnsi="Times New Roman"/>
          <w:sz w:val="24"/>
          <w:szCs w:val="24"/>
        </w:rPr>
        <w:t>Įrankių parsisiuntimo šaltiniai:</w:t>
      </w:r>
    </w:p>
    <w:p w14:paraId="7438CE5F" w14:textId="77777777" w:rsidR="003F486F" w:rsidRPr="00837A51" w:rsidRDefault="00837A51" w:rsidP="003F486F">
      <w:pPr>
        <w:rPr>
          <w:rFonts w:ascii="Times New Roman" w:hAnsi="Times New Roman"/>
          <w:sz w:val="24"/>
          <w:szCs w:val="24"/>
        </w:rPr>
      </w:pPr>
      <w:r w:rsidRPr="00837A51">
        <w:fldChar w:fldCharType="begin"/>
      </w:r>
      <w:r w:rsidRPr="00837A51">
        <w:instrText xml:space="preserve"> HYPERLINK "https://www.visualstudio.com/" </w:instrText>
      </w:r>
      <w:r w:rsidRPr="00837A51">
        <w:rPr>
          <w:rPrChange w:id="158" w:author="Tomik" w:date="2016-10-02T23:58:00Z">
            <w:rPr>
              <w:rStyle w:val="Hipersaitas"/>
              <w:rFonts w:ascii="Times New Roman" w:hAnsi="Times New Roman"/>
              <w:sz w:val="24"/>
              <w:szCs w:val="24"/>
            </w:rPr>
          </w:rPrChange>
        </w:rPr>
        <w:fldChar w:fldCharType="separate"/>
      </w:r>
      <w:r w:rsidR="003F486F" w:rsidRPr="00837A51">
        <w:rPr>
          <w:rStyle w:val="Hipersaitas"/>
          <w:rFonts w:ascii="Times New Roman" w:hAnsi="Times New Roman"/>
          <w:sz w:val="24"/>
          <w:szCs w:val="24"/>
        </w:rPr>
        <w:t>https://www.visualstudio.com/</w:t>
      </w:r>
      <w:r w:rsidRPr="00837A51">
        <w:rPr>
          <w:rStyle w:val="Hipersaitas"/>
          <w:rFonts w:ascii="Times New Roman" w:hAnsi="Times New Roman"/>
          <w:sz w:val="24"/>
          <w:szCs w:val="24"/>
        </w:rPr>
        <w:fldChar w:fldCharType="end"/>
      </w:r>
    </w:p>
    <w:p w14:paraId="42520FDE" w14:textId="77777777" w:rsidR="003F486F" w:rsidRPr="00837A51" w:rsidRDefault="00837A51" w:rsidP="003F486F">
      <w:pPr>
        <w:rPr>
          <w:rFonts w:ascii="Times New Roman" w:hAnsi="Times New Roman"/>
          <w:sz w:val="24"/>
          <w:szCs w:val="24"/>
        </w:rPr>
      </w:pPr>
      <w:r w:rsidRPr="00837A51">
        <w:fldChar w:fldCharType="begin"/>
      </w:r>
      <w:r w:rsidRPr="00837A51">
        <w:instrText xml:space="preserve"> HYPERLINK "https://www.xamarin.com/" </w:instrText>
      </w:r>
      <w:r w:rsidRPr="00837A51">
        <w:rPr>
          <w:rPrChange w:id="159" w:author="Tomik" w:date="2016-10-02T23:58:00Z">
            <w:rPr>
              <w:rStyle w:val="Hipersaitas"/>
              <w:rFonts w:ascii="Times New Roman" w:hAnsi="Times New Roman"/>
              <w:sz w:val="24"/>
              <w:szCs w:val="24"/>
            </w:rPr>
          </w:rPrChange>
        </w:rPr>
        <w:fldChar w:fldCharType="separate"/>
      </w:r>
      <w:r w:rsidR="003F486F" w:rsidRPr="00837A51">
        <w:rPr>
          <w:rStyle w:val="Hipersaitas"/>
          <w:rFonts w:ascii="Times New Roman" w:hAnsi="Times New Roman"/>
          <w:sz w:val="24"/>
          <w:szCs w:val="24"/>
        </w:rPr>
        <w:t>https://www.xamarin.com/</w:t>
      </w:r>
      <w:r w:rsidRPr="00837A51">
        <w:rPr>
          <w:rStyle w:val="Hipersaitas"/>
          <w:rFonts w:ascii="Times New Roman" w:hAnsi="Times New Roman"/>
          <w:sz w:val="24"/>
          <w:szCs w:val="24"/>
        </w:rPr>
        <w:fldChar w:fldCharType="end"/>
      </w:r>
    </w:p>
    <w:p w14:paraId="61378D24" w14:textId="77777777" w:rsidR="003F486F" w:rsidRPr="00837A51" w:rsidRDefault="00837A51" w:rsidP="003F486F">
      <w:pPr>
        <w:rPr>
          <w:rFonts w:ascii="Times New Roman" w:hAnsi="Times New Roman"/>
          <w:sz w:val="24"/>
          <w:szCs w:val="24"/>
        </w:rPr>
      </w:pPr>
      <w:r w:rsidRPr="00837A51">
        <w:fldChar w:fldCharType="begin"/>
      </w:r>
      <w:r w:rsidRPr="00837A51">
        <w:instrText xml:space="preserve"> HYPERLINK "https://developer.android.com/studio/index.html" </w:instrText>
      </w:r>
      <w:r w:rsidRPr="00837A51">
        <w:rPr>
          <w:rPrChange w:id="160" w:author="Tomik" w:date="2016-10-02T23:58:00Z">
            <w:rPr>
              <w:rStyle w:val="Hipersaitas"/>
              <w:rFonts w:ascii="Times New Roman" w:hAnsi="Times New Roman"/>
              <w:sz w:val="24"/>
              <w:szCs w:val="24"/>
            </w:rPr>
          </w:rPrChange>
        </w:rPr>
        <w:fldChar w:fldCharType="separate"/>
      </w:r>
      <w:r w:rsidR="003F486F" w:rsidRPr="00837A51">
        <w:rPr>
          <w:rStyle w:val="Hipersaitas"/>
          <w:rFonts w:ascii="Times New Roman" w:hAnsi="Times New Roman"/>
          <w:sz w:val="24"/>
          <w:szCs w:val="24"/>
        </w:rPr>
        <w:t>https://developer.android.com/studio/index.html</w:t>
      </w:r>
      <w:r w:rsidRPr="00837A51">
        <w:rPr>
          <w:rStyle w:val="Hipersaitas"/>
          <w:rFonts w:ascii="Times New Roman" w:hAnsi="Times New Roman"/>
          <w:sz w:val="24"/>
          <w:szCs w:val="24"/>
        </w:rPr>
        <w:fldChar w:fldCharType="end"/>
      </w:r>
    </w:p>
    <w:p w14:paraId="2B2E8196" w14:textId="77777777" w:rsidR="000A3325" w:rsidRPr="00837A51" w:rsidRDefault="000A3325" w:rsidP="003F486F">
      <w:pPr>
        <w:rPr>
          <w:rFonts w:ascii="Times New Roman" w:hAnsi="Times New Roman"/>
          <w:sz w:val="24"/>
          <w:szCs w:val="24"/>
        </w:rPr>
      </w:pPr>
    </w:p>
    <w:p w14:paraId="322E135C" w14:textId="77777777" w:rsidR="000A3325" w:rsidRPr="00837A51" w:rsidRDefault="000A3325" w:rsidP="003F486F">
      <w:pPr>
        <w:rPr>
          <w:rFonts w:ascii="Times New Roman" w:hAnsi="Times New Roman"/>
          <w:sz w:val="24"/>
          <w:szCs w:val="24"/>
        </w:rPr>
      </w:pPr>
    </w:p>
    <w:p w14:paraId="2CA98F48" w14:textId="77777777" w:rsidR="000A3325" w:rsidRPr="00AB136A" w:rsidRDefault="000A3325" w:rsidP="003F486F">
      <w:pPr>
        <w:rPr>
          <w:rFonts w:ascii="Times New Roman" w:hAnsi="Times New Roman"/>
          <w:sz w:val="24"/>
          <w:szCs w:val="24"/>
        </w:rPr>
      </w:pPr>
    </w:p>
    <w:p w14:paraId="7FEA9558" w14:textId="77777777" w:rsidR="000A3325" w:rsidRPr="00AB136A" w:rsidRDefault="000A3325" w:rsidP="003F486F">
      <w:pPr>
        <w:rPr>
          <w:rFonts w:ascii="Times New Roman" w:hAnsi="Times New Roman"/>
          <w:sz w:val="24"/>
          <w:szCs w:val="24"/>
        </w:rPr>
      </w:pPr>
    </w:p>
    <w:p w14:paraId="65704927" w14:textId="77777777" w:rsidR="000A3325" w:rsidRPr="00AB136A" w:rsidRDefault="000A3325" w:rsidP="003F486F">
      <w:pPr>
        <w:rPr>
          <w:rFonts w:ascii="Times New Roman" w:hAnsi="Times New Roman"/>
          <w:sz w:val="24"/>
          <w:szCs w:val="24"/>
        </w:rPr>
      </w:pPr>
    </w:p>
    <w:p w14:paraId="1FB3447F" w14:textId="77777777" w:rsidR="000A3325" w:rsidRPr="000224A8" w:rsidRDefault="000A3325" w:rsidP="003F486F">
      <w:pPr>
        <w:rPr>
          <w:rFonts w:ascii="Times New Roman" w:hAnsi="Times New Roman"/>
          <w:sz w:val="24"/>
          <w:szCs w:val="24"/>
        </w:rPr>
      </w:pPr>
    </w:p>
    <w:p w14:paraId="3B57821F" w14:textId="77777777" w:rsidR="000A3325" w:rsidRPr="00837A51" w:rsidRDefault="000A3325" w:rsidP="003F486F">
      <w:pPr>
        <w:rPr>
          <w:rFonts w:ascii="Times New Roman" w:hAnsi="Times New Roman"/>
          <w:sz w:val="24"/>
          <w:szCs w:val="24"/>
        </w:rPr>
      </w:pPr>
    </w:p>
    <w:p w14:paraId="2727ABC4" w14:textId="77777777" w:rsidR="000A3325" w:rsidRPr="00837A51" w:rsidRDefault="000A3325" w:rsidP="003F486F">
      <w:pPr>
        <w:rPr>
          <w:rFonts w:ascii="Times New Roman" w:hAnsi="Times New Roman"/>
          <w:sz w:val="24"/>
          <w:szCs w:val="24"/>
        </w:rPr>
      </w:pPr>
    </w:p>
    <w:p w14:paraId="37F54323" w14:textId="77777777" w:rsidR="000A3325" w:rsidRPr="00837A51" w:rsidRDefault="000A3325" w:rsidP="003F486F">
      <w:pPr>
        <w:rPr>
          <w:rFonts w:ascii="Times New Roman" w:hAnsi="Times New Roman"/>
          <w:sz w:val="24"/>
          <w:szCs w:val="24"/>
        </w:rPr>
      </w:pPr>
    </w:p>
    <w:p w14:paraId="571D73C0" w14:textId="77777777" w:rsidR="000A3325" w:rsidRPr="00837A51" w:rsidRDefault="000A3325" w:rsidP="003F486F">
      <w:pPr>
        <w:rPr>
          <w:rFonts w:ascii="Times New Roman" w:hAnsi="Times New Roman"/>
          <w:sz w:val="24"/>
          <w:szCs w:val="24"/>
        </w:rPr>
      </w:pPr>
    </w:p>
    <w:p w14:paraId="1FEE6505" w14:textId="77777777" w:rsidR="000A3325" w:rsidRPr="00837A51" w:rsidRDefault="000A3325" w:rsidP="003F486F">
      <w:pPr>
        <w:rPr>
          <w:rFonts w:ascii="Times New Roman" w:hAnsi="Times New Roman"/>
          <w:sz w:val="24"/>
          <w:szCs w:val="24"/>
        </w:rPr>
      </w:pPr>
    </w:p>
    <w:p w14:paraId="17A6233F" w14:textId="77777777" w:rsidR="000A3325" w:rsidRPr="00837A51" w:rsidRDefault="000A3325" w:rsidP="003F486F">
      <w:pPr>
        <w:rPr>
          <w:rFonts w:ascii="Times New Roman" w:hAnsi="Times New Roman"/>
          <w:sz w:val="24"/>
          <w:szCs w:val="24"/>
        </w:rPr>
      </w:pPr>
    </w:p>
    <w:p w14:paraId="5BA2E4BA" w14:textId="77777777" w:rsidR="000A3325" w:rsidRPr="00837A51" w:rsidRDefault="000A3325" w:rsidP="003F486F">
      <w:pPr>
        <w:rPr>
          <w:rFonts w:ascii="Times New Roman" w:hAnsi="Times New Roman"/>
          <w:sz w:val="24"/>
          <w:szCs w:val="24"/>
        </w:rPr>
      </w:pPr>
    </w:p>
    <w:p w14:paraId="132DA04B" w14:textId="77777777" w:rsidR="000A3325" w:rsidRPr="00837A51" w:rsidRDefault="000A3325" w:rsidP="003F486F">
      <w:pPr>
        <w:rPr>
          <w:rFonts w:ascii="Times New Roman" w:hAnsi="Times New Roman"/>
          <w:sz w:val="24"/>
          <w:szCs w:val="24"/>
        </w:rPr>
      </w:pPr>
    </w:p>
    <w:p w14:paraId="586B263A" w14:textId="77777777" w:rsidR="000A3325" w:rsidRPr="00837A51" w:rsidRDefault="000A3325" w:rsidP="003F486F">
      <w:pPr>
        <w:rPr>
          <w:rFonts w:ascii="Times New Roman" w:hAnsi="Times New Roman"/>
          <w:sz w:val="24"/>
          <w:szCs w:val="24"/>
        </w:rPr>
      </w:pPr>
    </w:p>
    <w:p w14:paraId="21A655C4" w14:textId="77777777" w:rsidR="000A3325" w:rsidRPr="00837A51" w:rsidRDefault="000A3325" w:rsidP="003F486F">
      <w:pPr>
        <w:rPr>
          <w:rFonts w:ascii="Times New Roman" w:hAnsi="Times New Roman"/>
          <w:sz w:val="24"/>
          <w:szCs w:val="24"/>
        </w:rPr>
      </w:pPr>
    </w:p>
    <w:p w14:paraId="0534F9C1" w14:textId="77777777" w:rsidR="000A3325" w:rsidRPr="00837A51" w:rsidRDefault="000A3325" w:rsidP="003F486F">
      <w:pPr>
        <w:rPr>
          <w:rFonts w:ascii="Times New Roman" w:hAnsi="Times New Roman"/>
          <w:sz w:val="24"/>
          <w:szCs w:val="24"/>
        </w:rPr>
      </w:pPr>
    </w:p>
    <w:p w14:paraId="5C5E0168" w14:textId="77777777" w:rsidR="000A3325" w:rsidRPr="00837A51" w:rsidRDefault="000A3325" w:rsidP="003F486F">
      <w:pPr>
        <w:rPr>
          <w:rFonts w:ascii="Times New Roman" w:hAnsi="Times New Roman"/>
          <w:sz w:val="24"/>
          <w:szCs w:val="24"/>
        </w:rPr>
      </w:pPr>
    </w:p>
    <w:p w14:paraId="1D68D7A3" w14:textId="77777777" w:rsidR="000A3325" w:rsidRPr="00837A51" w:rsidRDefault="000A3325" w:rsidP="000A3325">
      <w:pPr>
        <w:pStyle w:val="PAV"/>
      </w:pPr>
      <w:bookmarkStart w:id="161" w:name="_Toc463189594"/>
      <w:r w:rsidRPr="00837A51">
        <w:t>KŪRYBINIO DARBO IR JO APRAŠO AUTENTIŠKUMO PATVIRTINIMAS</w:t>
      </w:r>
      <w:bookmarkEnd w:id="161"/>
    </w:p>
    <w:p w14:paraId="5A254E6C" w14:textId="77777777" w:rsidR="000A3325" w:rsidRPr="00837A51" w:rsidRDefault="000A3325" w:rsidP="000A3325">
      <w:pPr>
        <w:jc w:val="center"/>
        <w:rPr>
          <w:rFonts w:ascii="Times New Roman" w:hAnsi="Times New Roman"/>
          <w:sz w:val="24"/>
          <w:szCs w:val="24"/>
        </w:rPr>
      </w:pPr>
    </w:p>
    <w:p w14:paraId="643E66A4"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2015m. d.</w:t>
      </w:r>
    </w:p>
    <w:p w14:paraId="48F48083"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 xml:space="preserve"> (mokyklos pavadinimas)</w:t>
      </w:r>
    </w:p>
    <w:p w14:paraId="66F300BF"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 xml:space="preserve">Vilniaus </w:t>
      </w:r>
      <w:proofErr w:type="spellStart"/>
      <w:r w:rsidRPr="00837A51">
        <w:rPr>
          <w:rFonts w:ascii="Times New Roman" w:hAnsi="Times New Roman"/>
          <w:sz w:val="24"/>
          <w:szCs w:val="24"/>
        </w:rPr>
        <w:t>Valdorfo</w:t>
      </w:r>
      <w:proofErr w:type="spellEnd"/>
      <w:r w:rsidRPr="00837A51">
        <w:rPr>
          <w:rFonts w:ascii="Times New Roman" w:hAnsi="Times New Roman"/>
          <w:sz w:val="24"/>
          <w:szCs w:val="24"/>
        </w:rPr>
        <w:t xml:space="preserve"> mokykla</w:t>
      </w:r>
    </w:p>
    <w:p w14:paraId="13709374"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Aš, mokinys (-ė) ,</w:t>
      </w:r>
    </w:p>
    <w:p w14:paraId="60D58A7A"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 xml:space="preserve">Žilvinas </w:t>
      </w:r>
      <w:proofErr w:type="spellStart"/>
      <w:r w:rsidRPr="00837A51">
        <w:rPr>
          <w:rFonts w:ascii="Times New Roman" w:hAnsi="Times New Roman"/>
          <w:sz w:val="24"/>
          <w:szCs w:val="24"/>
        </w:rPr>
        <w:t>Tomkevičius</w:t>
      </w:r>
      <w:proofErr w:type="spellEnd"/>
    </w:p>
    <w:p w14:paraId="7B2E5324"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(vardas ir pavardė)</w:t>
      </w:r>
    </w:p>
    <w:p w14:paraId="3B3890B4" w14:textId="77777777" w:rsidR="000A3325" w:rsidRPr="00837A51" w:rsidRDefault="000A3325" w:rsidP="000A3325">
      <w:pPr>
        <w:jc w:val="center"/>
        <w:rPr>
          <w:rFonts w:ascii="Times New Roman" w:hAnsi="Times New Roman"/>
          <w:sz w:val="24"/>
          <w:szCs w:val="24"/>
        </w:rPr>
      </w:pPr>
    </w:p>
    <w:p w14:paraId="0414105A"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p a t v i r t i n u , kad mano kūrybinis darbas ir jo aprašas (kūrybinio darbo ir kūrybinio darbo aprašo pavadinimas) Yra atliktas mano paties (-</w:t>
      </w:r>
      <w:proofErr w:type="spellStart"/>
      <w:r w:rsidRPr="00837A51">
        <w:rPr>
          <w:rFonts w:ascii="Times New Roman" w:hAnsi="Times New Roman"/>
          <w:sz w:val="24"/>
          <w:szCs w:val="24"/>
        </w:rPr>
        <w:t>čios</w:t>
      </w:r>
      <w:proofErr w:type="spellEnd"/>
      <w:r w:rsidRPr="00837A51">
        <w:rPr>
          <w:rFonts w:ascii="Times New Roman" w:hAnsi="Times New Roman"/>
          <w:sz w:val="24"/>
          <w:szCs w:val="24"/>
        </w:rPr>
        <w:t>), nepažeidžiant kitų autorių teisių cituojant ar kitaip panaudojant jų kūrinius.</w:t>
      </w:r>
    </w:p>
    <w:p w14:paraId="10C400B3" w14:textId="77777777" w:rsidR="000A3325" w:rsidRPr="00837A51" w:rsidRDefault="000A3325" w:rsidP="000A3325">
      <w:pPr>
        <w:jc w:val="center"/>
        <w:rPr>
          <w:rFonts w:ascii="Times New Roman" w:hAnsi="Times New Roman"/>
          <w:sz w:val="24"/>
          <w:szCs w:val="24"/>
        </w:rPr>
      </w:pPr>
    </w:p>
    <w:p w14:paraId="4A5B88C0"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Mokinys (-ė):(parašas) (vardas ir pavardė)</w:t>
      </w:r>
    </w:p>
    <w:p w14:paraId="349A10A8" w14:textId="77777777" w:rsidR="000A3325" w:rsidRPr="00837A51" w:rsidRDefault="000A3325" w:rsidP="000A3325">
      <w:pPr>
        <w:jc w:val="center"/>
        <w:rPr>
          <w:rFonts w:ascii="Times New Roman" w:hAnsi="Times New Roman"/>
          <w:sz w:val="24"/>
          <w:szCs w:val="24"/>
        </w:rPr>
      </w:pPr>
    </w:p>
    <w:p w14:paraId="157DCDE2"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p a t v i r t i n u , kad mano mokinio (-ės) kūrybinis darbas ir jo aprašas, kiek man žinoma, yra atliktas mano mokinio (-ės), nepažeidžiant kitų autorių teisių cituojant ar kitaip panaudojant jų kūrinius.</w:t>
      </w:r>
    </w:p>
    <w:p w14:paraId="16500A35" w14:textId="77777777" w:rsidR="000A3325" w:rsidRPr="00837A51" w:rsidRDefault="000A3325" w:rsidP="000A3325">
      <w:pPr>
        <w:jc w:val="center"/>
        <w:rPr>
          <w:rFonts w:ascii="Times New Roman" w:hAnsi="Times New Roman"/>
          <w:sz w:val="24"/>
          <w:szCs w:val="24"/>
        </w:rPr>
      </w:pPr>
    </w:p>
    <w:p w14:paraId="17A44216"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Mokytojas:</w:t>
      </w:r>
    </w:p>
    <w:p w14:paraId="13880DA0" w14:textId="77777777" w:rsidR="000A3325" w:rsidRPr="00837A51" w:rsidRDefault="000A3325" w:rsidP="000A3325">
      <w:pPr>
        <w:jc w:val="center"/>
        <w:rPr>
          <w:rFonts w:ascii="Times New Roman" w:hAnsi="Times New Roman"/>
          <w:sz w:val="24"/>
          <w:szCs w:val="24"/>
        </w:rPr>
      </w:pPr>
    </w:p>
    <w:p w14:paraId="657F7F7A"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___________</w:t>
      </w:r>
    </w:p>
    <w:p w14:paraId="674A48AE" w14:textId="77777777" w:rsidR="000A3325" w:rsidRPr="00837A51" w:rsidRDefault="000A3325" w:rsidP="000A3325">
      <w:pPr>
        <w:jc w:val="center"/>
        <w:rPr>
          <w:rFonts w:ascii="Times New Roman" w:hAnsi="Times New Roman"/>
          <w:sz w:val="24"/>
          <w:szCs w:val="24"/>
        </w:rPr>
      </w:pPr>
    </w:p>
    <w:p w14:paraId="27D3217D"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(parašas)</w:t>
      </w:r>
    </w:p>
    <w:p w14:paraId="69B88FED" w14:textId="77777777" w:rsidR="000A3325" w:rsidRPr="00837A51" w:rsidRDefault="000A3325" w:rsidP="000A3325">
      <w:pPr>
        <w:jc w:val="center"/>
        <w:rPr>
          <w:rFonts w:ascii="Times New Roman" w:hAnsi="Times New Roman"/>
          <w:sz w:val="24"/>
          <w:szCs w:val="24"/>
        </w:rPr>
      </w:pPr>
    </w:p>
    <w:p w14:paraId="687656EE"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_______________________</w:t>
      </w:r>
    </w:p>
    <w:p w14:paraId="1EF1CE84" w14:textId="77777777" w:rsidR="000A3325" w:rsidRPr="00837A51" w:rsidRDefault="000A3325" w:rsidP="000A3325">
      <w:pPr>
        <w:jc w:val="center"/>
        <w:rPr>
          <w:rFonts w:ascii="Times New Roman" w:hAnsi="Times New Roman"/>
          <w:sz w:val="24"/>
          <w:szCs w:val="24"/>
        </w:rPr>
      </w:pPr>
    </w:p>
    <w:p w14:paraId="3D8C6091"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(vardas ir pavardė)</w:t>
      </w:r>
    </w:p>
    <w:p w14:paraId="4D616082" w14:textId="77777777" w:rsidR="003F486F" w:rsidRPr="00837A51" w:rsidRDefault="003F486F" w:rsidP="003F486F">
      <w:pPr>
        <w:rPr>
          <w:rFonts w:ascii="Times New Roman" w:hAnsi="Times New Roman"/>
          <w:sz w:val="24"/>
          <w:szCs w:val="24"/>
        </w:rPr>
      </w:pPr>
    </w:p>
    <w:p w14:paraId="2BC04028" w14:textId="77777777" w:rsidR="003F486F" w:rsidRPr="00837A51" w:rsidRDefault="003F486F" w:rsidP="003F486F">
      <w:pPr>
        <w:rPr>
          <w:rFonts w:ascii="Times New Roman" w:hAnsi="Times New Roman"/>
          <w:sz w:val="24"/>
          <w:szCs w:val="24"/>
        </w:rPr>
      </w:pPr>
    </w:p>
    <w:p w14:paraId="096A0BB6" w14:textId="77777777" w:rsidR="003F486F" w:rsidRPr="00837A51" w:rsidRDefault="003F486F" w:rsidP="003F486F">
      <w:pPr>
        <w:rPr>
          <w:rFonts w:ascii="Times New Roman" w:hAnsi="Times New Roman"/>
          <w:sz w:val="24"/>
          <w:szCs w:val="24"/>
        </w:rPr>
      </w:pPr>
    </w:p>
    <w:p w14:paraId="444FFC0A" w14:textId="77777777" w:rsidR="003F486F" w:rsidRPr="00837A51" w:rsidRDefault="003F486F" w:rsidP="003F486F">
      <w:pPr>
        <w:rPr>
          <w:rFonts w:ascii="Times New Roman" w:hAnsi="Times New Roman"/>
          <w:sz w:val="24"/>
          <w:szCs w:val="24"/>
        </w:rPr>
      </w:pPr>
    </w:p>
    <w:sectPr w:rsidR="003F486F" w:rsidRPr="00837A51" w:rsidSect="003F486F">
      <w:footerReference w:type="default" r:id="rId20"/>
      <w:pgSz w:w="11906" w:h="16838" w:code="9"/>
      <w:pgMar w:top="1138" w:right="1138" w:bottom="1138" w:left="1699" w:header="562" w:footer="562" w:gutter="0"/>
      <w:cols w:space="1296"/>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4" w:author="Tomik" w:date="2016-10-02T23:14:00Z" w:initials="T">
    <w:p w14:paraId="50F167A6" w14:textId="77777777" w:rsidR="00837A51" w:rsidRDefault="00837A51">
      <w:pPr>
        <w:pStyle w:val="Komentarotekstas"/>
      </w:pPr>
      <w:r>
        <w:rPr>
          <w:rStyle w:val="Komentaronuoroda"/>
        </w:rPr>
        <w:annotationRef/>
      </w:r>
      <w:r>
        <w:t>vėl uždaviniai ne visi.</w:t>
      </w:r>
    </w:p>
  </w:comment>
  <w:comment w:id="66" w:author="Tomik" w:date="2016-10-02T23:18:00Z" w:initials="T">
    <w:p w14:paraId="58222A8A" w14:textId="77777777" w:rsidR="00837A51" w:rsidRDefault="00837A51">
      <w:pPr>
        <w:pStyle w:val="Komentarotekstas"/>
      </w:pPr>
      <w:r>
        <w:rPr>
          <w:rStyle w:val="Komentaronuoroda"/>
        </w:rPr>
        <w:annotationRef/>
      </w:r>
      <w:r>
        <w:t>darbo rengimo plano lentelės, kaip suprantu, reikalavimuose nėra. Jei tu nori ją pateikti, pirma turi ją numeruoti. Antra, turėtum ar įvade ar kitur kalbėdamas nurodyti ją.</w:t>
      </w:r>
      <w:r>
        <w:br/>
        <w:t>Pvz.: Metų darbo tikslui ir uždaviniams pasiekti buvo sudarytas darbo rengimo planas (2 lentelė), kuris darbo eigoje nežymiai kito.</w:t>
      </w:r>
    </w:p>
  </w:comment>
  <w:comment w:id="87" w:author="Tomik" w:date="2016-10-02T23:56:00Z" w:initials="T">
    <w:p w14:paraId="38880018" w14:textId="77777777" w:rsidR="00837A51" w:rsidRDefault="00837A51">
      <w:pPr>
        <w:pStyle w:val="Komentarotekstas"/>
      </w:pPr>
      <w:r>
        <w:rPr>
          <w:rStyle w:val="Komentaronuoroda"/>
        </w:rPr>
        <w:annotationRef/>
      </w:r>
      <w:r>
        <w:t>čia man nepatinka numeravimas...</w:t>
      </w:r>
    </w:p>
  </w:comment>
  <w:comment w:id="135" w:author="Tomik" w:date="2016-10-03T00:19:00Z" w:initials="T">
    <w:p w14:paraId="54785EA0" w14:textId="77777777" w:rsidR="000224A8" w:rsidRDefault="000224A8">
      <w:pPr>
        <w:pStyle w:val="Komentarotekstas"/>
      </w:pPr>
      <w:r>
        <w:rPr>
          <w:rStyle w:val="Komentaronuoroda"/>
        </w:rPr>
        <w:annotationRef/>
      </w:r>
      <w:r>
        <w:t>ar nepastebėjau, ar išvadose nebuvo susiejimo su tikslu ir uždaviniais?</w:t>
      </w:r>
    </w:p>
  </w:comment>
  <w:comment w:id="142" w:author="Tomik" w:date="2016-10-03T00:14:00Z" w:initials="T">
    <w:p w14:paraId="28D30C06" w14:textId="77777777" w:rsidR="00AB136A" w:rsidRDefault="00AB136A">
      <w:pPr>
        <w:pStyle w:val="Komentarotekstas"/>
      </w:pPr>
      <w:r>
        <w:rPr>
          <w:rStyle w:val="Komentaronuoroda"/>
        </w:rPr>
        <w:annotationRef/>
      </w:r>
      <w:r>
        <w:t>?</w:t>
      </w:r>
    </w:p>
  </w:comment>
  <w:comment w:id="154" w:author="Tomik" w:date="2016-10-02T23:53:00Z" w:initials="T">
    <w:p w14:paraId="4898DA75" w14:textId="77777777" w:rsidR="00837A51" w:rsidRDefault="00837A51">
      <w:pPr>
        <w:pStyle w:val="Komentarotekstas"/>
      </w:pPr>
      <w:r>
        <w:rPr>
          <w:rStyle w:val="Komentaronuoroda"/>
        </w:rPr>
        <w:annotationRef/>
      </w:r>
      <w:r>
        <w:t xml:space="preserve">visus informacijos šaltinius reikia numeruoti ir kai apie juos kalbi tekste, nurodyti jų numerį arba autorių ir metus. Paieškos šaltinių nereikia. Reikia konkrečių šaltinių, kuriuose radai informaciją darbui ar informaciją aprašui rengti. Taip pat, jei įmanoma reikėtų nurodyti autorių ar organizaciją. Ir dar reikia nurodyti datą, kada </w:t>
      </w:r>
      <w:proofErr w:type="spellStart"/>
      <w:r>
        <w:t>pasutinį</w:t>
      </w:r>
      <w:proofErr w:type="spellEnd"/>
      <w:r>
        <w:t xml:space="preserve"> kartą tikrinta informacija.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B4C6A8" w15:done="0"/>
  <w15:commentEx w15:paraId="04361B03" w15:done="0"/>
  <w15:commentEx w15:paraId="2AB6FEDC" w15:done="0"/>
  <w15:commentEx w15:paraId="495BFD50" w15:done="0"/>
  <w15:commentEx w15:paraId="6911B329" w15:done="0"/>
  <w15:commentEx w15:paraId="67132893" w15:done="0"/>
  <w15:commentEx w15:paraId="650872D5" w15:done="0"/>
  <w15:commentEx w15:paraId="102A30A5" w15:done="0"/>
  <w15:commentEx w15:paraId="3D98E68F" w15:done="0"/>
  <w15:commentEx w15:paraId="2DD1D3C4" w15:done="0"/>
  <w15:commentEx w15:paraId="65B5DB8B" w15:done="0"/>
  <w15:commentEx w15:paraId="0CB45F6E" w15:done="0"/>
  <w15:commentEx w15:paraId="7EBDC311" w15:done="0"/>
  <w15:commentEx w15:paraId="50F167A6" w15:done="0"/>
  <w15:commentEx w15:paraId="58222A8A" w15:done="0"/>
  <w15:commentEx w15:paraId="31C6C4CE" w15:done="0"/>
  <w15:commentEx w15:paraId="3178D00E" w15:done="0"/>
  <w15:commentEx w15:paraId="02D26BED" w15:done="0"/>
  <w15:commentEx w15:paraId="5D831779" w15:done="0"/>
  <w15:commentEx w15:paraId="09285587" w15:done="0"/>
  <w15:commentEx w15:paraId="6B65DAFB" w15:done="0"/>
  <w15:commentEx w15:paraId="3D8EBF34" w15:done="0"/>
  <w15:commentEx w15:paraId="2849F6A6" w15:done="0"/>
  <w15:commentEx w15:paraId="38880018" w15:done="0"/>
  <w15:commentEx w15:paraId="54785EA0" w15:done="0"/>
  <w15:commentEx w15:paraId="28D30C06" w15:done="0"/>
  <w15:commentEx w15:paraId="43810B3C" w15:done="0"/>
  <w15:commentEx w15:paraId="4898DA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1F019" w14:textId="77777777" w:rsidR="00CD5DB1" w:rsidRDefault="00CD5DB1" w:rsidP="009B02C2">
      <w:pPr>
        <w:spacing w:after="0" w:line="240" w:lineRule="auto"/>
      </w:pPr>
      <w:r>
        <w:separator/>
      </w:r>
    </w:p>
  </w:endnote>
  <w:endnote w:type="continuationSeparator" w:id="0">
    <w:p w14:paraId="46EFC1C1" w14:textId="77777777" w:rsidR="00CD5DB1" w:rsidRDefault="00CD5DB1" w:rsidP="009B0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20002A87" w:usb1="80000000" w:usb2="00000008" w:usb3="00000000" w:csb0="000001FF"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 w:name="Segoe UI">
    <w:panose1 w:val="020B0502040204020203"/>
    <w:charset w:val="BA"/>
    <w:family w:val="swiss"/>
    <w:pitch w:val="variable"/>
    <w:sig w:usb0="E00022FF" w:usb1="C000205B" w:usb2="0000000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9452799"/>
      <w:docPartObj>
        <w:docPartGallery w:val="Page Numbers (Bottom of Page)"/>
        <w:docPartUnique/>
      </w:docPartObj>
    </w:sdtPr>
    <w:sdtEndPr/>
    <w:sdtContent>
      <w:p w14:paraId="35988498" w14:textId="77777777" w:rsidR="00837A51" w:rsidRDefault="00837A51">
        <w:pPr>
          <w:pStyle w:val="Porat"/>
        </w:pPr>
        <w:r>
          <w:fldChar w:fldCharType="begin"/>
        </w:r>
        <w:r>
          <w:instrText>PAGE   \* MERGEFORMAT</w:instrText>
        </w:r>
        <w:r>
          <w:fldChar w:fldCharType="separate"/>
        </w:r>
        <w:r w:rsidR="009B1943">
          <w:rPr>
            <w:noProof/>
          </w:rPr>
          <w:t>13</w:t>
        </w:r>
        <w:r>
          <w:fldChar w:fldCharType="end"/>
        </w:r>
      </w:p>
    </w:sdtContent>
  </w:sdt>
  <w:p w14:paraId="37239043" w14:textId="77777777" w:rsidR="00837A51" w:rsidRDefault="00837A51">
    <w:pPr>
      <w:pStyle w:val="Por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C1F401" w14:textId="77777777" w:rsidR="00CD5DB1" w:rsidRDefault="00CD5DB1" w:rsidP="009B02C2">
      <w:pPr>
        <w:spacing w:after="0" w:line="240" w:lineRule="auto"/>
      </w:pPr>
      <w:r>
        <w:separator/>
      </w:r>
    </w:p>
  </w:footnote>
  <w:footnote w:type="continuationSeparator" w:id="0">
    <w:p w14:paraId="18E1EE20" w14:textId="77777777" w:rsidR="00CD5DB1" w:rsidRDefault="00CD5DB1" w:rsidP="009B02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349"/>
    <w:multiLevelType w:val="hybridMultilevel"/>
    <w:tmpl w:val="D13CA0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FE02522"/>
    <w:multiLevelType w:val="multilevel"/>
    <w:tmpl w:val="97B43D08"/>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B34D58"/>
    <w:multiLevelType w:val="multilevel"/>
    <w:tmpl w:val="9858FE68"/>
    <w:lvl w:ilvl="0">
      <w:start w:val="1"/>
      <w:numFmt w:val="decimal"/>
      <w:lvlText w:val="%1."/>
      <w:lvlJc w:val="left"/>
      <w:pPr>
        <w:ind w:left="720" w:hanging="360"/>
      </w:pPr>
      <w:rPr>
        <w:rFonts w:cs="Times New Roman" w:hint="default"/>
      </w:rPr>
    </w:lvl>
    <w:lvl w:ilvl="1">
      <w:start w:val="1"/>
      <w:numFmt w:val="decimal"/>
      <w:pStyle w:val="Antrat2"/>
      <w:isLgl/>
      <w:lvlText w:val="%1.%2."/>
      <w:lvlJc w:val="left"/>
      <w:pPr>
        <w:ind w:left="840" w:hanging="48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
    <w:nsid w:val="1A8F264B"/>
    <w:multiLevelType w:val="multilevel"/>
    <w:tmpl w:val="90F6BE60"/>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nsid w:val="1F634D7A"/>
    <w:multiLevelType w:val="hybridMultilevel"/>
    <w:tmpl w:val="2640D3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A65656"/>
    <w:multiLevelType w:val="hybridMultilevel"/>
    <w:tmpl w:val="C116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9D7880"/>
    <w:multiLevelType w:val="hybridMultilevel"/>
    <w:tmpl w:val="3610724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nsid w:val="30BF465D"/>
    <w:multiLevelType w:val="hybridMultilevel"/>
    <w:tmpl w:val="F1921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3B6A8C"/>
    <w:multiLevelType w:val="hybridMultilevel"/>
    <w:tmpl w:val="ACCC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267CD0"/>
    <w:multiLevelType w:val="hybridMultilevel"/>
    <w:tmpl w:val="3C2E0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672443"/>
    <w:multiLevelType w:val="hybridMultilevel"/>
    <w:tmpl w:val="EB303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D810FD"/>
    <w:multiLevelType w:val="hybridMultilevel"/>
    <w:tmpl w:val="DF20575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nsid w:val="44524D31"/>
    <w:multiLevelType w:val="hybridMultilevel"/>
    <w:tmpl w:val="12BC1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6FD0950"/>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CF6E63"/>
    <w:multiLevelType w:val="hybridMultilevel"/>
    <w:tmpl w:val="5C245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C4B1344"/>
    <w:multiLevelType w:val="hybridMultilevel"/>
    <w:tmpl w:val="AF8AEAC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nsid w:val="4E60703E"/>
    <w:multiLevelType w:val="hybridMultilevel"/>
    <w:tmpl w:val="7960D9C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nsid w:val="52AF5A9D"/>
    <w:multiLevelType w:val="multilevel"/>
    <w:tmpl w:val="F68AAAE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9404120"/>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A6C210E"/>
    <w:multiLevelType w:val="hybridMultilevel"/>
    <w:tmpl w:val="803C1552"/>
    <w:lvl w:ilvl="0" w:tplc="04270001">
      <w:start w:val="1"/>
      <w:numFmt w:val="bullet"/>
      <w:lvlText w:val=""/>
      <w:lvlJc w:val="left"/>
      <w:pPr>
        <w:ind w:left="741" w:hanging="360"/>
      </w:pPr>
      <w:rPr>
        <w:rFonts w:ascii="Symbol" w:hAnsi="Symbol" w:hint="default"/>
      </w:rPr>
    </w:lvl>
    <w:lvl w:ilvl="1" w:tplc="04270003" w:tentative="1">
      <w:start w:val="1"/>
      <w:numFmt w:val="bullet"/>
      <w:lvlText w:val="o"/>
      <w:lvlJc w:val="left"/>
      <w:pPr>
        <w:ind w:left="1461" w:hanging="360"/>
      </w:pPr>
      <w:rPr>
        <w:rFonts w:ascii="Courier New" w:hAnsi="Courier New" w:cs="Courier New" w:hint="default"/>
      </w:rPr>
    </w:lvl>
    <w:lvl w:ilvl="2" w:tplc="04270005" w:tentative="1">
      <w:start w:val="1"/>
      <w:numFmt w:val="bullet"/>
      <w:lvlText w:val=""/>
      <w:lvlJc w:val="left"/>
      <w:pPr>
        <w:ind w:left="2181" w:hanging="360"/>
      </w:pPr>
      <w:rPr>
        <w:rFonts w:ascii="Wingdings" w:hAnsi="Wingdings" w:hint="default"/>
      </w:rPr>
    </w:lvl>
    <w:lvl w:ilvl="3" w:tplc="04270001" w:tentative="1">
      <w:start w:val="1"/>
      <w:numFmt w:val="bullet"/>
      <w:lvlText w:val=""/>
      <w:lvlJc w:val="left"/>
      <w:pPr>
        <w:ind w:left="2901" w:hanging="360"/>
      </w:pPr>
      <w:rPr>
        <w:rFonts w:ascii="Symbol" w:hAnsi="Symbol" w:hint="default"/>
      </w:rPr>
    </w:lvl>
    <w:lvl w:ilvl="4" w:tplc="04270003" w:tentative="1">
      <w:start w:val="1"/>
      <w:numFmt w:val="bullet"/>
      <w:lvlText w:val="o"/>
      <w:lvlJc w:val="left"/>
      <w:pPr>
        <w:ind w:left="3621" w:hanging="360"/>
      </w:pPr>
      <w:rPr>
        <w:rFonts w:ascii="Courier New" w:hAnsi="Courier New" w:cs="Courier New" w:hint="default"/>
      </w:rPr>
    </w:lvl>
    <w:lvl w:ilvl="5" w:tplc="04270005" w:tentative="1">
      <w:start w:val="1"/>
      <w:numFmt w:val="bullet"/>
      <w:lvlText w:val=""/>
      <w:lvlJc w:val="left"/>
      <w:pPr>
        <w:ind w:left="4341" w:hanging="360"/>
      </w:pPr>
      <w:rPr>
        <w:rFonts w:ascii="Wingdings" w:hAnsi="Wingdings" w:hint="default"/>
      </w:rPr>
    </w:lvl>
    <w:lvl w:ilvl="6" w:tplc="04270001" w:tentative="1">
      <w:start w:val="1"/>
      <w:numFmt w:val="bullet"/>
      <w:lvlText w:val=""/>
      <w:lvlJc w:val="left"/>
      <w:pPr>
        <w:ind w:left="5061" w:hanging="360"/>
      </w:pPr>
      <w:rPr>
        <w:rFonts w:ascii="Symbol" w:hAnsi="Symbol" w:hint="default"/>
      </w:rPr>
    </w:lvl>
    <w:lvl w:ilvl="7" w:tplc="04270003" w:tentative="1">
      <w:start w:val="1"/>
      <w:numFmt w:val="bullet"/>
      <w:lvlText w:val="o"/>
      <w:lvlJc w:val="left"/>
      <w:pPr>
        <w:ind w:left="5781" w:hanging="360"/>
      </w:pPr>
      <w:rPr>
        <w:rFonts w:ascii="Courier New" w:hAnsi="Courier New" w:cs="Courier New" w:hint="default"/>
      </w:rPr>
    </w:lvl>
    <w:lvl w:ilvl="8" w:tplc="04270005" w:tentative="1">
      <w:start w:val="1"/>
      <w:numFmt w:val="bullet"/>
      <w:lvlText w:val=""/>
      <w:lvlJc w:val="left"/>
      <w:pPr>
        <w:ind w:left="6501" w:hanging="360"/>
      </w:pPr>
      <w:rPr>
        <w:rFonts w:ascii="Wingdings" w:hAnsi="Wingdings" w:hint="default"/>
      </w:rPr>
    </w:lvl>
  </w:abstractNum>
  <w:abstractNum w:abstractNumId="20">
    <w:nsid w:val="605E3EFF"/>
    <w:multiLevelType w:val="hybridMultilevel"/>
    <w:tmpl w:val="0088E1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2633E4"/>
    <w:multiLevelType w:val="hybridMultilevel"/>
    <w:tmpl w:val="BF20B81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nsid w:val="6983203B"/>
    <w:multiLevelType w:val="hybridMultilevel"/>
    <w:tmpl w:val="49BC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06030B"/>
    <w:multiLevelType w:val="hybridMultilevel"/>
    <w:tmpl w:val="D4509BA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nsid w:val="6CFF4027"/>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3BF38BB"/>
    <w:multiLevelType w:val="hybridMultilevel"/>
    <w:tmpl w:val="49FEE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645F0D"/>
    <w:multiLevelType w:val="hybridMultilevel"/>
    <w:tmpl w:val="871E1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A829CA"/>
    <w:multiLevelType w:val="hybridMultilevel"/>
    <w:tmpl w:val="1480C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23"/>
  </w:num>
  <w:num w:numId="4">
    <w:abstractNumId w:val="6"/>
  </w:num>
  <w:num w:numId="5">
    <w:abstractNumId w:val="2"/>
  </w:num>
  <w:num w:numId="6">
    <w:abstractNumId w:val="12"/>
  </w:num>
  <w:num w:numId="7">
    <w:abstractNumId w:val="11"/>
  </w:num>
  <w:num w:numId="8">
    <w:abstractNumId w:val="19"/>
  </w:num>
  <w:num w:numId="9">
    <w:abstractNumId w:val="10"/>
  </w:num>
  <w:num w:numId="10">
    <w:abstractNumId w:val="5"/>
  </w:num>
  <w:num w:numId="11">
    <w:abstractNumId w:val="8"/>
  </w:num>
  <w:num w:numId="12">
    <w:abstractNumId w:val="26"/>
  </w:num>
  <w:num w:numId="13">
    <w:abstractNumId w:val="20"/>
  </w:num>
  <w:num w:numId="14">
    <w:abstractNumId w:val="22"/>
  </w:num>
  <w:num w:numId="15">
    <w:abstractNumId w:val="7"/>
  </w:num>
  <w:num w:numId="16">
    <w:abstractNumId w:val="9"/>
  </w:num>
  <w:num w:numId="17">
    <w:abstractNumId w:val="3"/>
  </w:num>
  <w:num w:numId="18">
    <w:abstractNumId w:val="4"/>
  </w:num>
  <w:num w:numId="19">
    <w:abstractNumId w:val="14"/>
  </w:num>
  <w:num w:numId="20">
    <w:abstractNumId w:val="0"/>
  </w:num>
  <w:num w:numId="21">
    <w:abstractNumId w:val="27"/>
  </w:num>
  <w:num w:numId="22">
    <w:abstractNumId w:val="25"/>
  </w:num>
  <w:num w:numId="23">
    <w:abstractNumId w:val="21"/>
  </w:num>
  <w:num w:numId="24">
    <w:abstractNumId w:val="13"/>
  </w:num>
  <w:num w:numId="25">
    <w:abstractNumId w:val="24"/>
  </w:num>
  <w:num w:numId="26">
    <w:abstractNumId w:val="17"/>
  </w:num>
  <w:num w:numId="27">
    <w:abstractNumId w:val="18"/>
  </w:num>
  <w:num w:numId="2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ik">
    <w15:presenceInfo w15:providerId="None" w15:userId="Tom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956"/>
    <w:rsid w:val="00011213"/>
    <w:rsid w:val="000224A8"/>
    <w:rsid w:val="000263DA"/>
    <w:rsid w:val="00043C2A"/>
    <w:rsid w:val="00044AA4"/>
    <w:rsid w:val="000500D1"/>
    <w:rsid w:val="000878CA"/>
    <w:rsid w:val="00092CC6"/>
    <w:rsid w:val="000A3325"/>
    <w:rsid w:val="000C4B1C"/>
    <w:rsid w:val="00101E4B"/>
    <w:rsid w:val="001415C1"/>
    <w:rsid w:val="00187B16"/>
    <w:rsid w:val="00197E51"/>
    <w:rsid w:val="001A51BD"/>
    <w:rsid w:val="001A7A7C"/>
    <w:rsid w:val="001D7487"/>
    <w:rsid w:val="001F79C5"/>
    <w:rsid w:val="0023350C"/>
    <w:rsid w:val="00263980"/>
    <w:rsid w:val="00355018"/>
    <w:rsid w:val="00384DB1"/>
    <w:rsid w:val="003F486F"/>
    <w:rsid w:val="00400DB2"/>
    <w:rsid w:val="00403F0E"/>
    <w:rsid w:val="00422E5B"/>
    <w:rsid w:val="00422FA0"/>
    <w:rsid w:val="00474DF6"/>
    <w:rsid w:val="004D03A7"/>
    <w:rsid w:val="005322B4"/>
    <w:rsid w:val="00576A28"/>
    <w:rsid w:val="00582956"/>
    <w:rsid w:val="005C7491"/>
    <w:rsid w:val="00600C97"/>
    <w:rsid w:val="006155B5"/>
    <w:rsid w:val="00634AE1"/>
    <w:rsid w:val="006C2A45"/>
    <w:rsid w:val="006F3E38"/>
    <w:rsid w:val="0074120A"/>
    <w:rsid w:val="007D4511"/>
    <w:rsid w:val="007D729D"/>
    <w:rsid w:val="007E519D"/>
    <w:rsid w:val="00817EB6"/>
    <w:rsid w:val="00837A51"/>
    <w:rsid w:val="00841D28"/>
    <w:rsid w:val="00874A6E"/>
    <w:rsid w:val="00875366"/>
    <w:rsid w:val="008876FD"/>
    <w:rsid w:val="008C0308"/>
    <w:rsid w:val="008E4298"/>
    <w:rsid w:val="008E7E90"/>
    <w:rsid w:val="008F17C7"/>
    <w:rsid w:val="00913C83"/>
    <w:rsid w:val="00955F15"/>
    <w:rsid w:val="00961C44"/>
    <w:rsid w:val="009B02C2"/>
    <w:rsid w:val="009B1943"/>
    <w:rsid w:val="009E28ED"/>
    <w:rsid w:val="009E778B"/>
    <w:rsid w:val="00A66128"/>
    <w:rsid w:val="00A703A4"/>
    <w:rsid w:val="00A80618"/>
    <w:rsid w:val="00AB136A"/>
    <w:rsid w:val="00AE4481"/>
    <w:rsid w:val="00AF7186"/>
    <w:rsid w:val="00B065AD"/>
    <w:rsid w:val="00B11305"/>
    <w:rsid w:val="00B83394"/>
    <w:rsid w:val="00B937CD"/>
    <w:rsid w:val="00BA7B52"/>
    <w:rsid w:val="00BD1E8C"/>
    <w:rsid w:val="00BF56CE"/>
    <w:rsid w:val="00C6227D"/>
    <w:rsid w:val="00C94A4B"/>
    <w:rsid w:val="00CC3121"/>
    <w:rsid w:val="00CD5DB1"/>
    <w:rsid w:val="00D46DF0"/>
    <w:rsid w:val="00D474C5"/>
    <w:rsid w:val="00DB19C0"/>
    <w:rsid w:val="00DC673D"/>
    <w:rsid w:val="00DC6CDE"/>
    <w:rsid w:val="00DE6C6E"/>
    <w:rsid w:val="00E1355B"/>
    <w:rsid w:val="00E21EA9"/>
    <w:rsid w:val="00E7190F"/>
    <w:rsid w:val="00E877C6"/>
    <w:rsid w:val="00F16E38"/>
    <w:rsid w:val="00F453D5"/>
    <w:rsid w:val="00F85338"/>
    <w:rsid w:val="00F96CF3"/>
    <w:rsid w:val="00FC0AC7"/>
    <w:rsid w:val="00FC502E"/>
    <w:rsid w:val="00FE007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CC3121"/>
    <w:rPr>
      <w:rFonts w:ascii="Calibri" w:eastAsia="Calibri" w:hAnsi="Calibri" w:cs="Times New Roman"/>
    </w:rPr>
  </w:style>
  <w:style w:type="paragraph" w:styleId="Antrat1">
    <w:name w:val="heading 1"/>
    <w:basedOn w:val="prastasis"/>
    <w:next w:val="prastasis"/>
    <w:link w:val="Antrat1Diagrama"/>
    <w:uiPriority w:val="9"/>
    <w:qFormat/>
    <w:rsid w:val="003F48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Antrat2">
    <w:name w:val="heading 2"/>
    <w:basedOn w:val="prastasis"/>
    <w:next w:val="prastasis"/>
    <w:link w:val="Antrat2Diagrama"/>
    <w:qFormat/>
    <w:rsid w:val="00E1355B"/>
    <w:pPr>
      <w:keepNext/>
      <w:numPr>
        <w:ilvl w:val="1"/>
        <w:numId w:val="5"/>
      </w:numPr>
      <w:suppressAutoHyphens/>
      <w:spacing w:after="0" w:line="240" w:lineRule="auto"/>
      <w:jc w:val="center"/>
      <w:outlineLvl w:val="1"/>
    </w:pPr>
    <w:rPr>
      <w:rFonts w:ascii="Times New Roman" w:eastAsia="Times New Roman" w:hAnsi="Times New Roman"/>
      <w:b/>
      <w:bCs/>
      <w:sz w:val="18"/>
      <w:szCs w:val="20"/>
      <w:lang w:eastAsia="zh-CN"/>
    </w:rPr>
  </w:style>
  <w:style w:type="paragraph" w:styleId="Antrat3">
    <w:name w:val="heading 3"/>
    <w:basedOn w:val="prastasis"/>
    <w:next w:val="prastasis"/>
    <w:link w:val="Antrat3Diagrama"/>
    <w:uiPriority w:val="9"/>
    <w:semiHidden/>
    <w:unhideWhenUsed/>
    <w:qFormat/>
    <w:rsid w:val="000A332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uslapioinaostekstas">
    <w:name w:val="footnote text"/>
    <w:basedOn w:val="prastasis"/>
    <w:link w:val="PuslapioinaostekstasDiagrama"/>
    <w:uiPriority w:val="99"/>
    <w:semiHidden/>
    <w:unhideWhenUsed/>
    <w:rsid w:val="009B02C2"/>
    <w:pPr>
      <w:spacing w:after="0" w:line="240" w:lineRule="auto"/>
    </w:pPr>
    <w:rPr>
      <w:sz w:val="20"/>
      <w:szCs w:val="20"/>
    </w:rPr>
  </w:style>
  <w:style w:type="character" w:customStyle="1" w:styleId="PuslapioinaostekstasDiagrama">
    <w:name w:val="Puslapio išnašos tekstas Diagrama"/>
    <w:basedOn w:val="Numatytasispastraiposriftas"/>
    <w:link w:val="Puslapioinaostekstas"/>
    <w:uiPriority w:val="99"/>
    <w:semiHidden/>
    <w:rsid w:val="009B02C2"/>
    <w:rPr>
      <w:rFonts w:ascii="Calibri" w:eastAsia="Calibri" w:hAnsi="Calibri" w:cs="Times New Roman"/>
      <w:sz w:val="20"/>
      <w:szCs w:val="20"/>
      <w:lang w:val="en-US"/>
    </w:rPr>
  </w:style>
  <w:style w:type="character" w:styleId="Puslapioinaosnuoroda">
    <w:name w:val="footnote reference"/>
    <w:basedOn w:val="Numatytasispastraiposriftas"/>
    <w:uiPriority w:val="99"/>
    <w:semiHidden/>
    <w:unhideWhenUsed/>
    <w:rsid w:val="009B02C2"/>
    <w:rPr>
      <w:vertAlign w:val="superscript"/>
    </w:rPr>
  </w:style>
  <w:style w:type="paragraph" w:styleId="Sraopastraipa">
    <w:name w:val="List Paragraph"/>
    <w:basedOn w:val="prastasis"/>
    <w:uiPriority w:val="34"/>
    <w:qFormat/>
    <w:rsid w:val="00263980"/>
    <w:pPr>
      <w:ind w:left="720"/>
      <w:contextualSpacing/>
    </w:pPr>
  </w:style>
  <w:style w:type="character" w:customStyle="1" w:styleId="Antrat2Diagrama">
    <w:name w:val="Antraštė 2 Diagrama"/>
    <w:basedOn w:val="Numatytasispastraiposriftas"/>
    <w:link w:val="Antrat2"/>
    <w:rsid w:val="00E1355B"/>
    <w:rPr>
      <w:rFonts w:ascii="Times New Roman" w:eastAsia="Times New Roman" w:hAnsi="Times New Roman" w:cs="Times New Roman"/>
      <w:b/>
      <w:bCs/>
      <w:sz w:val="18"/>
      <w:szCs w:val="20"/>
      <w:lang w:val="en-US" w:eastAsia="zh-CN"/>
    </w:rPr>
  </w:style>
  <w:style w:type="character" w:styleId="Komentaronuoroda">
    <w:name w:val="annotation reference"/>
    <w:basedOn w:val="Numatytasispastraiposriftas"/>
    <w:uiPriority w:val="99"/>
    <w:semiHidden/>
    <w:unhideWhenUsed/>
    <w:rsid w:val="008E7E90"/>
    <w:rPr>
      <w:sz w:val="16"/>
      <w:szCs w:val="16"/>
    </w:rPr>
  </w:style>
  <w:style w:type="paragraph" w:styleId="Komentarotekstas">
    <w:name w:val="annotation text"/>
    <w:basedOn w:val="prastasis"/>
    <w:link w:val="KomentarotekstasDiagrama"/>
    <w:uiPriority w:val="99"/>
    <w:semiHidden/>
    <w:unhideWhenUsed/>
    <w:rsid w:val="008E7E90"/>
    <w:pPr>
      <w:spacing w:line="240" w:lineRule="auto"/>
    </w:pPr>
    <w:rPr>
      <w:sz w:val="20"/>
      <w:szCs w:val="20"/>
    </w:rPr>
  </w:style>
  <w:style w:type="character" w:customStyle="1" w:styleId="KomentarotekstasDiagrama">
    <w:name w:val="Komentaro tekstas Diagrama"/>
    <w:basedOn w:val="Numatytasispastraiposriftas"/>
    <w:link w:val="Komentarotekstas"/>
    <w:uiPriority w:val="99"/>
    <w:semiHidden/>
    <w:rsid w:val="008E7E90"/>
    <w:rPr>
      <w:rFonts w:ascii="Calibri" w:eastAsia="Calibri" w:hAnsi="Calibri" w:cs="Times New Roman"/>
      <w:sz w:val="20"/>
      <w:szCs w:val="20"/>
      <w:lang w:val="en-US"/>
    </w:rPr>
  </w:style>
  <w:style w:type="paragraph" w:styleId="Komentarotema">
    <w:name w:val="annotation subject"/>
    <w:basedOn w:val="Komentarotekstas"/>
    <w:next w:val="Komentarotekstas"/>
    <w:link w:val="KomentarotemaDiagrama"/>
    <w:uiPriority w:val="99"/>
    <w:semiHidden/>
    <w:unhideWhenUsed/>
    <w:rsid w:val="008E7E90"/>
    <w:rPr>
      <w:b/>
      <w:bCs/>
    </w:rPr>
  </w:style>
  <w:style w:type="character" w:customStyle="1" w:styleId="KomentarotemaDiagrama">
    <w:name w:val="Komentaro tema Diagrama"/>
    <w:basedOn w:val="KomentarotekstasDiagrama"/>
    <w:link w:val="Komentarotema"/>
    <w:uiPriority w:val="99"/>
    <w:semiHidden/>
    <w:rsid w:val="008E7E90"/>
    <w:rPr>
      <w:rFonts w:ascii="Calibri" w:eastAsia="Calibri" w:hAnsi="Calibri" w:cs="Times New Roman"/>
      <w:b/>
      <w:bCs/>
      <w:sz w:val="20"/>
      <w:szCs w:val="20"/>
      <w:lang w:val="en-US"/>
    </w:rPr>
  </w:style>
  <w:style w:type="paragraph" w:styleId="Debesliotekstas">
    <w:name w:val="Balloon Text"/>
    <w:basedOn w:val="prastasis"/>
    <w:link w:val="DebesliotekstasDiagrama"/>
    <w:uiPriority w:val="99"/>
    <w:semiHidden/>
    <w:unhideWhenUsed/>
    <w:rsid w:val="008E7E90"/>
    <w:pPr>
      <w:spacing w:after="0" w:line="240" w:lineRule="auto"/>
    </w:pPr>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8E7E90"/>
    <w:rPr>
      <w:rFonts w:ascii="Segoe UI" w:eastAsia="Calibri" w:hAnsi="Segoe UI" w:cs="Segoe UI"/>
      <w:sz w:val="18"/>
      <w:szCs w:val="18"/>
      <w:lang w:val="en-US"/>
    </w:rPr>
  </w:style>
  <w:style w:type="paragraph" w:styleId="Antrats">
    <w:name w:val="header"/>
    <w:basedOn w:val="prastasis"/>
    <w:link w:val="AntratsDiagrama"/>
    <w:uiPriority w:val="99"/>
    <w:unhideWhenUsed/>
    <w:rsid w:val="008E7E90"/>
    <w:pPr>
      <w:tabs>
        <w:tab w:val="center" w:pos="4680"/>
        <w:tab w:val="right" w:pos="9360"/>
      </w:tabs>
      <w:spacing w:after="0" w:line="240" w:lineRule="auto"/>
    </w:pPr>
  </w:style>
  <w:style w:type="character" w:customStyle="1" w:styleId="AntratsDiagrama">
    <w:name w:val="Antraštės Diagrama"/>
    <w:basedOn w:val="Numatytasispastraiposriftas"/>
    <w:link w:val="Antrats"/>
    <w:uiPriority w:val="99"/>
    <w:rsid w:val="008E7E90"/>
    <w:rPr>
      <w:rFonts w:ascii="Calibri" w:eastAsia="Calibri" w:hAnsi="Calibri" w:cs="Times New Roman"/>
      <w:lang w:val="en-US"/>
    </w:rPr>
  </w:style>
  <w:style w:type="paragraph" w:styleId="Porat">
    <w:name w:val="footer"/>
    <w:basedOn w:val="prastasis"/>
    <w:link w:val="PoratDiagrama"/>
    <w:uiPriority w:val="99"/>
    <w:unhideWhenUsed/>
    <w:rsid w:val="008E7E90"/>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8E7E90"/>
    <w:rPr>
      <w:rFonts w:ascii="Calibri" w:eastAsia="Calibri" w:hAnsi="Calibri" w:cs="Times New Roman"/>
      <w:lang w:val="en-US"/>
    </w:rPr>
  </w:style>
  <w:style w:type="paragraph" w:styleId="Dokumentoinaostekstas">
    <w:name w:val="endnote text"/>
    <w:basedOn w:val="prastasis"/>
    <w:link w:val="DokumentoinaostekstasDiagrama"/>
    <w:uiPriority w:val="99"/>
    <w:semiHidden/>
    <w:unhideWhenUsed/>
    <w:rsid w:val="008E7E90"/>
    <w:pPr>
      <w:spacing w:after="0" w:line="240" w:lineRule="auto"/>
    </w:pPr>
    <w:rPr>
      <w:sz w:val="20"/>
      <w:szCs w:val="20"/>
    </w:rPr>
  </w:style>
  <w:style w:type="character" w:customStyle="1" w:styleId="DokumentoinaostekstasDiagrama">
    <w:name w:val="Dokumento išnašos tekstas Diagrama"/>
    <w:basedOn w:val="Numatytasispastraiposriftas"/>
    <w:link w:val="Dokumentoinaostekstas"/>
    <w:uiPriority w:val="99"/>
    <w:semiHidden/>
    <w:rsid w:val="008E7E90"/>
    <w:rPr>
      <w:rFonts w:ascii="Calibri" w:eastAsia="Calibri" w:hAnsi="Calibri" w:cs="Times New Roman"/>
      <w:sz w:val="20"/>
      <w:szCs w:val="20"/>
      <w:lang w:val="en-US"/>
    </w:rPr>
  </w:style>
  <w:style w:type="character" w:styleId="Dokumentoinaosnumeris">
    <w:name w:val="endnote reference"/>
    <w:basedOn w:val="Numatytasispastraiposriftas"/>
    <w:uiPriority w:val="99"/>
    <w:semiHidden/>
    <w:unhideWhenUsed/>
    <w:rsid w:val="008E7E90"/>
    <w:rPr>
      <w:vertAlign w:val="superscript"/>
    </w:rPr>
  </w:style>
  <w:style w:type="paragraph" w:styleId="Antrat">
    <w:name w:val="caption"/>
    <w:basedOn w:val="prastasis"/>
    <w:next w:val="prastasis"/>
    <w:uiPriority w:val="35"/>
    <w:unhideWhenUsed/>
    <w:qFormat/>
    <w:rsid w:val="00C94A4B"/>
    <w:pPr>
      <w:spacing w:line="240" w:lineRule="auto"/>
    </w:pPr>
    <w:rPr>
      <w:i/>
      <w:iCs/>
      <w:color w:val="1F497D" w:themeColor="text2"/>
      <w:sz w:val="18"/>
      <w:szCs w:val="18"/>
    </w:rPr>
  </w:style>
  <w:style w:type="character" w:styleId="Hipersaitas">
    <w:name w:val="Hyperlink"/>
    <w:basedOn w:val="Numatytasispastraiposriftas"/>
    <w:uiPriority w:val="99"/>
    <w:unhideWhenUsed/>
    <w:rsid w:val="000263DA"/>
    <w:rPr>
      <w:color w:val="0000FF" w:themeColor="hyperlink"/>
      <w:u w:val="single"/>
    </w:rPr>
  </w:style>
  <w:style w:type="character" w:customStyle="1" w:styleId="Antrat1Diagrama">
    <w:name w:val="Antraštė 1 Diagrama"/>
    <w:basedOn w:val="Numatytasispastraiposriftas"/>
    <w:link w:val="Antrat1"/>
    <w:uiPriority w:val="9"/>
    <w:rsid w:val="003F486F"/>
    <w:rPr>
      <w:rFonts w:asciiTheme="majorHAnsi" w:eastAsiaTheme="majorEastAsia" w:hAnsiTheme="majorHAnsi" w:cstheme="majorBidi"/>
      <w:color w:val="365F91" w:themeColor="accent1" w:themeShade="BF"/>
      <w:sz w:val="32"/>
      <w:szCs w:val="32"/>
    </w:rPr>
  </w:style>
  <w:style w:type="paragraph" w:customStyle="1" w:styleId="PAV">
    <w:name w:val="PAV"/>
    <w:basedOn w:val="prastasis"/>
    <w:link w:val="PAVDiagrama"/>
    <w:qFormat/>
    <w:rsid w:val="003F486F"/>
    <w:pPr>
      <w:spacing w:line="360" w:lineRule="auto"/>
      <w:ind w:right="-1"/>
      <w:jc w:val="both"/>
    </w:pPr>
    <w:rPr>
      <w:rFonts w:ascii="Times New Roman" w:hAnsi="Times New Roman"/>
      <w:sz w:val="24"/>
      <w:szCs w:val="24"/>
    </w:rPr>
  </w:style>
  <w:style w:type="character" w:customStyle="1" w:styleId="Antrat3Diagrama">
    <w:name w:val="Antraštė 3 Diagrama"/>
    <w:basedOn w:val="Numatytasispastraiposriftas"/>
    <w:link w:val="Antrat3"/>
    <w:uiPriority w:val="9"/>
    <w:semiHidden/>
    <w:rsid w:val="000A3325"/>
    <w:rPr>
      <w:rFonts w:asciiTheme="majorHAnsi" w:eastAsiaTheme="majorEastAsia" w:hAnsiTheme="majorHAnsi" w:cstheme="majorBidi"/>
      <w:color w:val="243F60" w:themeColor="accent1" w:themeShade="7F"/>
      <w:sz w:val="24"/>
      <w:szCs w:val="24"/>
    </w:rPr>
  </w:style>
  <w:style w:type="character" w:customStyle="1" w:styleId="PAVDiagrama">
    <w:name w:val="PAV Diagrama"/>
    <w:basedOn w:val="Numatytasispastraiposriftas"/>
    <w:link w:val="PAV"/>
    <w:rsid w:val="003F486F"/>
    <w:rPr>
      <w:rFonts w:ascii="Times New Roman" w:eastAsia="Calibri" w:hAnsi="Times New Roman" w:cs="Times New Roman"/>
      <w:sz w:val="24"/>
      <w:szCs w:val="24"/>
    </w:rPr>
  </w:style>
  <w:style w:type="paragraph" w:styleId="Turinys1">
    <w:name w:val="toc 1"/>
    <w:basedOn w:val="prastasis"/>
    <w:next w:val="prastasis"/>
    <w:autoRedefine/>
    <w:uiPriority w:val="39"/>
    <w:unhideWhenUsed/>
    <w:rsid w:val="000A3325"/>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CC3121"/>
    <w:rPr>
      <w:rFonts w:ascii="Calibri" w:eastAsia="Calibri" w:hAnsi="Calibri" w:cs="Times New Roman"/>
    </w:rPr>
  </w:style>
  <w:style w:type="paragraph" w:styleId="Antrat1">
    <w:name w:val="heading 1"/>
    <w:basedOn w:val="prastasis"/>
    <w:next w:val="prastasis"/>
    <w:link w:val="Antrat1Diagrama"/>
    <w:uiPriority w:val="9"/>
    <w:qFormat/>
    <w:rsid w:val="003F48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Antrat2">
    <w:name w:val="heading 2"/>
    <w:basedOn w:val="prastasis"/>
    <w:next w:val="prastasis"/>
    <w:link w:val="Antrat2Diagrama"/>
    <w:qFormat/>
    <w:rsid w:val="00E1355B"/>
    <w:pPr>
      <w:keepNext/>
      <w:numPr>
        <w:ilvl w:val="1"/>
        <w:numId w:val="5"/>
      </w:numPr>
      <w:suppressAutoHyphens/>
      <w:spacing w:after="0" w:line="240" w:lineRule="auto"/>
      <w:jc w:val="center"/>
      <w:outlineLvl w:val="1"/>
    </w:pPr>
    <w:rPr>
      <w:rFonts w:ascii="Times New Roman" w:eastAsia="Times New Roman" w:hAnsi="Times New Roman"/>
      <w:b/>
      <w:bCs/>
      <w:sz w:val="18"/>
      <w:szCs w:val="20"/>
      <w:lang w:eastAsia="zh-CN"/>
    </w:rPr>
  </w:style>
  <w:style w:type="paragraph" w:styleId="Antrat3">
    <w:name w:val="heading 3"/>
    <w:basedOn w:val="prastasis"/>
    <w:next w:val="prastasis"/>
    <w:link w:val="Antrat3Diagrama"/>
    <w:uiPriority w:val="9"/>
    <w:semiHidden/>
    <w:unhideWhenUsed/>
    <w:qFormat/>
    <w:rsid w:val="000A332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uslapioinaostekstas">
    <w:name w:val="footnote text"/>
    <w:basedOn w:val="prastasis"/>
    <w:link w:val="PuslapioinaostekstasDiagrama"/>
    <w:uiPriority w:val="99"/>
    <w:semiHidden/>
    <w:unhideWhenUsed/>
    <w:rsid w:val="009B02C2"/>
    <w:pPr>
      <w:spacing w:after="0" w:line="240" w:lineRule="auto"/>
    </w:pPr>
    <w:rPr>
      <w:sz w:val="20"/>
      <w:szCs w:val="20"/>
    </w:rPr>
  </w:style>
  <w:style w:type="character" w:customStyle="1" w:styleId="PuslapioinaostekstasDiagrama">
    <w:name w:val="Puslapio išnašos tekstas Diagrama"/>
    <w:basedOn w:val="Numatytasispastraiposriftas"/>
    <w:link w:val="Puslapioinaostekstas"/>
    <w:uiPriority w:val="99"/>
    <w:semiHidden/>
    <w:rsid w:val="009B02C2"/>
    <w:rPr>
      <w:rFonts w:ascii="Calibri" w:eastAsia="Calibri" w:hAnsi="Calibri" w:cs="Times New Roman"/>
      <w:sz w:val="20"/>
      <w:szCs w:val="20"/>
      <w:lang w:val="en-US"/>
    </w:rPr>
  </w:style>
  <w:style w:type="character" w:styleId="Puslapioinaosnuoroda">
    <w:name w:val="footnote reference"/>
    <w:basedOn w:val="Numatytasispastraiposriftas"/>
    <w:uiPriority w:val="99"/>
    <w:semiHidden/>
    <w:unhideWhenUsed/>
    <w:rsid w:val="009B02C2"/>
    <w:rPr>
      <w:vertAlign w:val="superscript"/>
    </w:rPr>
  </w:style>
  <w:style w:type="paragraph" w:styleId="Sraopastraipa">
    <w:name w:val="List Paragraph"/>
    <w:basedOn w:val="prastasis"/>
    <w:uiPriority w:val="34"/>
    <w:qFormat/>
    <w:rsid w:val="00263980"/>
    <w:pPr>
      <w:ind w:left="720"/>
      <w:contextualSpacing/>
    </w:pPr>
  </w:style>
  <w:style w:type="character" w:customStyle="1" w:styleId="Antrat2Diagrama">
    <w:name w:val="Antraštė 2 Diagrama"/>
    <w:basedOn w:val="Numatytasispastraiposriftas"/>
    <w:link w:val="Antrat2"/>
    <w:rsid w:val="00E1355B"/>
    <w:rPr>
      <w:rFonts w:ascii="Times New Roman" w:eastAsia="Times New Roman" w:hAnsi="Times New Roman" w:cs="Times New Roman"/>
      <w:b/>
      <w:bCs/>
      <w:sz w:val="18"/>
      <w:szCs w:val="20"/>
      <w:lang w:val="en-US" w:eastAsia="zh-CN"/>
    </w:rPr>
  </w:style>
  <w:style w:type="character" w:styleId="Komentaronuoroda">
    <w:name w:val="annotation reference"/>
    <w:basedOn w:val="Numatytasispastraiposriftas"/>
    <w:uiPriority w:val="99"/>
    <w:semiHidden/>
    <w:unhideWhenUsed/>
    <w:rsid w:val="008E7E90"/>
    <w:rPr>
      <w:sz w:val="16"/>
      <w:szCs w:val="16"/>
    </w:rPr>
  </w:style>
  <w:style w:type="paragraph" w:styleId="Komentarotekstas">
    <w:name w:val="annotation text"/>
    <w:basedOn w:val="prastasis"/>
    <w:link w:val="KomentarotekstasDiagrama"/>
    <w:uiPriority w:val="99"/>
    <w:semiHidden/>
    <w:unhideWhenUsed/>
    <w:rsid w:val="008E7E90"/>
    <w:pPr>
      <w:spacing w:line="240" w:lineRule="auto"/>
    </w:pPr>
    <w:rPr>
      <w:sz w:val="20"/>
      <w:szCs w:val="20"/>
    </w:rPr>
  </w:style>
  <w:style w:type="character" w:customStyle="1" w:styleId="KomentarotekstasDiagrama">
    <w:name w:val="Komentaro tekstas Diagrama"/>
    <w:basedOn w:val="Numatytasispastraiposriftas"/>
    <w:link w:val="Komentarotekstas"/>
    <w:uiPriority w:val="99"/>
    <w:semiHidden/>
    <w:rsid w:val="008E7E90"/>
    <w:rPr>
      <w:rFonts w:ascii="Calibri" w:eastAsia="Calibri" w:hAnsi="Calibri" w:cs="Times New Roman"/>
      <w:sz w:val="20"/>
      <w:szCs w:val="20"/>
      <w:lang w:val="en-US"/>
    </w:rPr>
  </w:style>
  <w:style w:type="paragraph" w:styleId="Komentarotema">
    <w:name w:val="annotation subject"/>
    <w:basedOn w:val="Komentarotekstas"/>
    <w:next w:val="Komentarotekstas"/>
    <w:link w:val="KomentarotemaDiagrama"/>
    <w:uiPriority w:val="99"/>
    <w:semiHidden/>
    <w:unhideWhenUsed/>
    <w:rsid w:val="008E7E90"/>
    <w:rPr>
      <w:b/>
      <w:bCs/>
    </w:rPr>
  </w:style>
  <w:style w:type="character" w:customStyle="1" w:styleId="KomentarotemaDiagrama">
    <w:name w:val="Komentaro tema Diagrama"/>
    <w:basedOn w:val="KomentarotekstasDiagrama"/>
    <w:link w:val="Komentarotema"/>
    <w:uiPriority w:val="99"/>
    <w:semiHidden/>
    <w:rsid w:val="008E7E90"/>
    <w:rPr>
      <w:rFonts w:ascii="Calibri" w:eastAsia="Calibri" w:hAnsi="Calibri" w:cs="Times New Roman"/>
      <w:b/>
      <w:bCs/>
      <w:sz w:val="20"/>
      <w:szCs w:val="20"/>
      <w:lang w:val="en-US"/>
    </w:rPr>
  </w:style>
  <w:style w:type="paragraph" w:styleId="Debesliotekstas">
    <w:name w:val="Balloon Text"/>
    <w:basedOn w:val="prastasis"/>
    <w:link w:val="DebesliotekstasDiagrama"/>
    <w:uiPriority w:val="99"/>
    <w:semiHidden/>
    <w:unhideWhenUsed/>
    <w:rsid w:val="008E7E90"/>
    <w:pPr>
      <w:spacing w:after="0" w:line="240" w:lineRule="auto"/>
    </w:pPr>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8E7E90"/>
    <w:rPr>
      <w:rFonts w:ascii="Segoe UI" w:eastAsia="Calibri" w:hAnsi="Segoe UI" w:cs="Segoe UI"/>
      <w:sz w:val="18"/>
      <w:szCs w:val="18"/>
      <w:lang w:val="en-US"/>
    </w:rPr>
  </w:style>
  <w:style w:type="paragraph" w:styleId="Antrats">
    <w:name w:val="header"/>
    <w:basedOn w:val="prastasis"/>
    <w:link w:val="AntratsDiagrama"/>
    <w:uiPriority w:val="99"/>
    <w:unhideWhenUsed/>
    <w:rsid w:val="008E7E90"/>
    <w:pPr>
      <w:tabs>
        <w:tab w:val="center" w:pos="4680"/>
        <w:tab w:val="right" w:pos="9360"/>
      </w:tabs>
      <w:spacing w:after="0" w:line="240" w:lineRule="auto"/>
    </w:pPr>
  </w:style>
  <w:style w:type="character" w:customStyle="1" w:styleId="AntratsDiagrama">
    <w:name w:val="Antraštės Diagrama"/>
    <w:basedOn w:val="Numatytasispastraiposriftas"/>
    <w:link w:val="Antrats"/>
    <w:uiPriority w:val="99"/>
    <w:rsid w:val="008E7E90"/>
    <w:rPr>
      <w:rFonts w:ascii="Calibri" w:eastAsia="Calibri" w:hAnsi="Calibri" w:cs="Times New Roman"/>
      <w:lang w:val="en-US"/>
    </w:rPr>
  </w:style>
  <w:style w:type="paragraph" w:styleId="Porat">
    <w:name w:val="footer"/>
    <w:basedOn w:val="prastasis"/>
    <w:link w:val="PoratDiagrama"/>
    <w:uiPriority w:val="99"/>
    <w:unhideWhenUsed/>
    <w:rsid w:val="008E7E90"/>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8E7E90"/>
    <w:rPr>
      <w:rFonts w:ascii="Calibri" w:eastAsia="Calibri" w:hAnsi="Calibri" w:cs="Times New Roman"/>
      <w:lang w:val="en-US"/>
    </w:rPr>
  </w:style>
  <w:style w:type="paragraph" w:styleId="Dokumentoinaostekstas">
    <w:name w:val="endnote text"/>
    <w:basedOn w:val="prastasis"/>
    <w:link w:val="DokumentoinaostekstasDiagrama"/>
    <w:uiPriority w:val="99"/>
    <w:semiHidden/>
    <w:unhideWhenUsed/>
    <w:rsid w:val="008E7E90"/>
    <w:pPr>
      <w:spacing w:after="0" w:line="240" w:lineRule="auto"/>
    </w:pPr>
    <w:rPr>
      <w:sz w:val="20"/>
      <w:szCs w:val="20"/>
    </w:rPr>
  </w:style>
  <w:style w:type="character" w:customStyle="1" w:styleId="DokumentoinaostekstasDiagrama">
    <w:name w:val="Dokumento išnašos tekstas Diagrama"/>
    <w:basedOn w:val="Numatytasispastraiposriftas"/>
    <w:link w:val="Dokumentoinaostekstas"/>
    <w:uiPriority w:val="99"/>
    <w:semiHidden/>
    <w:rsid w:val="008E7E90"/>
    <w:rPr>
      <w:rFonts w:ascii="Calibri" w:eastAsia="Calibri" w:hAnsi="Calibri" w:cs="Times New Roman"/>
      <w:sz w:val="20"/>
      <w:szCs w:val="20"/>
      <w:lang w:val="en-US"/>
    </w:rPr>
  </w:style>
  <w:style w:type="character" w:styleId="Dokumentoinaosnumeris">
    <w:name w:val="endnote reference"/>
    <w:basedOn w:val="Numatytasispastraiposriftas"/>
    <w:uiPriority w:val="99"/>
    <w:semiHidden/>
    <w:unhideWhenUsed/>
    <w:rsid w:val="008E7E90"/>
    <w:rPr>
      <w:vertAlign w:val="superscript"/>
    </w:rPr>
  </w:style>
  <w:style w:type="paragraph" w:styleId="Antrat">
    <w:name w:val="caption"/>
    <w:basedOn w:val="prastasis"/>
    <w:next w:val="prastasis"/>
    <w:uiPriority w:val="35"/>
    <w:unhideWhenUsed/>
    <w:qFormat/>
    <w:rsid w:val="00C94A4B"/>
    <w:pPr>
      <w:spacing w:line="240" w:lineRule="auto"/>
    </w:pPr>
    <w:rPr>
      <w:i/>
      <w:iCs/>
      <w:color w:val="1F497D" w:themeColor="text2"/>
      <w:sz w:val="18"/>
      <w:szCs w:val="18"/>
    </w:rPr>
  </w:style>
  <w:style w:type="character" w:styleId="Hipersaitas">
    <w:name w:val="Hyperlink"/>
    <w:basedOn w:val="Numatytasispastraiposriftas"/>
    <w:uiPriority w:val="99"/>
    <w:unhideWhenUsed/>
    <w:rsid w:val="000263DA"/>
    <w:rPr>
      <w:color w:val="0000FF" w:themeColor="hyperlink"/>
      <w:u w:val="single"/>
    </w:rPr>
  </w:style>
  <w:style w:type="character" w:customStyle="1" w:styleId="Antrat1Diagrama">
    <w:name w:val="Antraštė 1 Diagrama"/>
    <w:basedOn w:val="Numatytasispastraiposriftas"/>
    <w:link w:val="Antrat1"/>
    <w:uiPriority w:val="9"/>
    <w:rsid w:val="003F486F"/>
    <w:rPr>
      <w:rFonts w:asciiTheme="majorHAnsi" w:eastAsiaTheme="majorEastAsia" w:hAnsiTheme="majorHAnsi" w:cstheme="majorBidi"/>
      <w:color w:val="365F91" w:themeColor="accent1" w:themeShade="BF"/>
      <w:sz w:val="32"/>
      <w:szCs w:val="32"/>
    </w:rPr>
  </w:style>
  <w:style w:type="paragraph" w:customStyle="1" w:styleId="PAV">
    <w:name w:val="PAV"/>
    <w:basedOn w:val="prastasis"/>
    <w:link w:val="PAVDiagrama"/>
    <w:qFormat/>
    <w:rsid w:val="003F486F"/>
    <w:pPr>
      <w:spacing w:line="360" w:lineRule="auto"/>
      <w:ind w:right="-1"/>
      <w:jc w:val="both"/>
    </w:pPr>
    <w:rPr>
      <w:rFonts w:ascii="Times New Roman" w:hAnsi="Times New Roman"/>
      <w:sz w:val="24"/>
      <w:szCs w:val="24"/>
    </w:rPr>
  </w:style>
  <w:style w:type="character" w:customStyle="1" w:styleId="Antrat3Diagrama">
    <w:name w:val="Antraštė 3 Diagrama"/>
    <w:basedOn w:val="Numatytasispastraiposriftas"/>
    <w:link w:val="Antrat3"/>
    <w:uiPriority w:val="9"/>
    <w:semiHidden/>
    <w:rsid w:val="000A3325"/>
    <w:rPr>
      <w:rFonts w:asciiTheme="majorHAnsi" w:eastAsiaTheme="majorEastAsia" w:hAnsiTheme="majorHAnsi" w:cstheme="majorBidi"/>
      <w:color w:val="243F60" w:themeColor="accent1" w:themeShade="7F"/>
      <w:sz w:val="24"/>
      <w:szCs w:val="24"/>
    </w:rPr>
  </w:style>
  <w:style w:type="character" w:customStyle="1" w:styleId="PAVDiagrama">
    <w:name w:val="PAV Diagrama"/>
    <w:basedOn w:val="Numatytasispastraiposriftas"/>
    <w:link w:val="PAV"/>
    <w:rsid w:val="003F486F"/>
    <w:rPr>
      <w:rFonts w:ascii="Times New Roman" w:eastAsia="Calibri" w:hAnsi="Times New Roman" w:cs="Times New Roman"/>
      <w:sz w:val="24"/>
      <w:szCs w:val="24"/>
    </w:rPr>
  </w:style>
  <w:style w:type="paragraph" w:styleId="Turinys1">
    <w:name w:val="toc 1"/>
    <w:basedOn w:val="prastasis"/>
    <w:next w:val="prastasis"/>
    <w:autoRedefine/>
    <w:uiPriority w:val="39"/>
    <w:unhideWhenUsed/>
    <w:rsid w:val="000A332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948320">
      <w:bodyDiv w:val="1"/>
      <w:marLeft w:val="0"/>
      <w:marRight w:val="0"/>
      <w:marTop w:val="0"/>
      <w:marBottom w:val="0"/>
      <w:divBdr>
        <w:top w:val="none" w:sz="0" w:space="0" w:color="auto"/>
        <w:left w:val="none" w:sz="0" w:space="0" w:color="auto"/>
        <w:bottom w:val="none" w:sz="0" w:space="0" w:color="auto"/>
        <w:right w:val="none" w:sz="0" w:space="0" w:color="auto"/>
      </w:divBdr>
      <w:divsChild>
        <w:div w:id="2131168050">
          <w:marLeft w:val="0"/>
          <w:marRight w:val="0"/>
          <w:marTop w:val="0"/>
          <w:marBottom w:val="0"/>
          <w:divBdr>
            <w:top w:val="none" w:sz="0" w:space="0" w:color="auto"/>
            <w:left w:val="none" w:sz="0" w:space="0" w:color="auto"/>
            <w:bottom w:val="none" w:sz="0" w:space="0" w:color="auto"/>
            <w:right w:val="none" w:sz="0" w:space="0" w:color="auto"/>
          </w:divBdr>
        </w:div>
        <w:div w:id="336927063">
          <w:marLeft w:val="0"/>
          <w:marRight w:val="0"/>
          <w:marTop w:val="0"/>
          <w:marBottom w:val="0"/>
          <w:divBdr>
            <w:top w:val="none" w:sz="0" w:space="0" w:color="auto"/>
            <w:left w:val="none" w:sz="0" w:space="0" w:color="auto"/>
            <w:bottom w:val="none" w:sz="0" w:space="0" w:color="auto"/>
            <w:right w:val="none" w:sz="0" w:space="0" w:color="auto"/>
          </w:divBdr>
        </w:div>
      </w:divsChild>
    </w:div>
    <w:div w:id="1614435292">
      <w:bodyDiv w:val="1"/>
      <w:marLeft w:val="0"/>
      <w:marRight w:val="0"/>
      <w:marTop w:val="0"/>
      <w:marBottom w:val="0"/>
      <w:divBdr>
        <w:top w:val="none" w:sz="0" w:space="0" w:color="auto"/>
        <w:left w:val="none" w:sz="0" w:space="0" w:color="auto"/>
        <w:bottom w:val="none" w:sz="0" w:space="0" w:color="auto"/>
        <w:right w:val="none" w:sz="0" w:space="0" w:color="auto"/>
      </w:divBdr>
      <w:divsChild>
        <w:div w:id="1184251362">
          <w:marLeft w:val="0"/>
          <w:marRight w:val="0"/>
          <w:marTop w:val="0"/>
          <w:marBottom w:val="0"/>
          <w:divBdr>
            <w:top w:val="none" w:sz="0" w:space="0" w:color="auto"/>
            <w:left w:val="none" w:sz="0" w:space="0" w:color="auto"/>
            <w:bottom w:val="none" w:sz="0" w:space="0" w:color="auto"/>
            <w:right w:val="none" w:sz="0" w:space="0" w:color="auto"/>
          </w:divBdr>
        </w:div>
        <w:div w:id="270161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png"/><Relationship Id="rId23"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95C8F-E554-4CC1-AEBB-D73432171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1</Pages>
  <Words>11689</Words>
  <Characters>6664</Characters>
  <Application>Microsoft Office Word</Application>
  <DocSecurity>0</DocSecurity>
  <Lines>55</Lines>
  <Paragraphs>36</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ViVa</Company>
  <LinksUpToDate>false</LinksUpToDate>
  <CharactersWithSpaces>18317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Žilvinas T 10</dc:creator>
  <cp:keywords/>
  <dc:description/>
  <cp:lastModifiedBy>Žilvinas T 10</cp:lastModifiedBy>
  <cp:revision>17</cp:revision>
  <dcterms:created xsi:type="dcterms:W3CDTF">2016-09-28T08:04:00Z</dcterms:created>
  <dcterms:modified xsi:type="dcterms:W3CDTF">2016-10-12T08:49:00Z</dcterms:modified>
</cp:coreProperties>
</file>